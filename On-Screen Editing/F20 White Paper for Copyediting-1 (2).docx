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6852F" w14:textId="77777777" w:rsidR="000569B3" w:rsidRDefault="000569B3" w:rsidP="000569B3">
      <w:pPr>
        <w:spacing w:before="13" w:after="0" w:line="240" w:lineRule="auto"/>
        <w:ind w:right="700"/>
        <w:rPr>
          <w:rFonts w:ascii="Palatino" w:eastAsia="Palatino" w:hAnsi="Palatino" w:cs="Palatino"/>
          <w:color w:val="231F20"/>
          <w:sz w:val="24"/>
          <w:szCs w:val="24"/>
        </w:rPr>
      </w:pPr>
    </w:p>
    <w:p w14:paraId="1E1FBCA3" w14:textId="1ED58C43" w:rsidR="00156F3F" w:rsidRPr="000569B3" w:rsidRDefault="009104E4" w:rsidP="00CD7DC2">
      <w:pPr>
        <w:spacing w:before="13" w:after="0" w:line="240" w:lineRule="auto"/>
        <w:ind w:right="720"/>
        <w:jc w:val="both"/>
        <w:rPr>
          <w:rFonts w:ascii="Baskerville" w:eastAsia="Baskerville" w:hAnsi="Baskerville" w:cs="Baskerville"/>
          <w:sz w:val="24"/>
          <w:szCs w:val="76"/>
        </w:rPr>
      </w:pPr>
      <w:r>
        <w:rPr>
          <w:rFonts w:ascii="Baskerville" w:eastAsia="Baskerville" w:hAnsi="Baskerville" w:cs="Baskerville"/>
          <w:noProof/>
          <w:color w:val="FFFFFF"/>
          <w:spacing w:val="-30"/>
          <w:position w:val="-2"/>
          <w:sz w:val="76"/>
          <w:szCs w:val="76"/>
        </w:rPr>
        <w:drawing>
          <wp:anchor distT="0" distB="0" distL="114300" distR="114300" simplePos="0" relativeHeight="251658240" behindDoc="0" locked="0" layoutInCell="1" allowOverlap="0" wp14:anchorId="363D419B" wp14:editId="6DDA416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8156448" cy="2176272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4 at 2.16.5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64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Within the context of healthcare reform and </w:t>
      </w:r>
      <w:ins w:id="0" w:author="habeeb" w:date="2021-02-07T22:40:00Z">
        <w:r w:rsidR="00853AB3">
          <w:rPr>
            <w:rFonts w:ascii="Palatino" w:eastAsia="Palatino" w:hAnsi="Palatino" w:cs="Palatino"/>
            <w:color w:val="231F20"/>
            <w:sz w:val="24"/>
            <w:szCs w:val="24"/>
          </w:rPr>
          <w:t>m</w:t>
        </w:r>
      </w:ins>
      <w:del w:id="1" w:author="habeeb" w:date="2021-02-07T22:40:00Z">
        <w:r w:rsidR="003554A0" w:rsidRPr="00C40804" w:rsidDel="00853AB3">
          <w:rPr>
            <w:rFonts w:ascii="Palatino" w:eastAsia="Palatino" w:hAnsi="Palatino" w:cs="Palatino"/>
            <w:color w:val="231F20"/>
            <w:sz w:val="24"/>
            <w:szCs w:val="24"/>
          </w:rPr>
          <w:delText>M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eaningful </w:t>
      </w:r>
      <w:ins w:id="2" w:author="habeeb" w:date="2021-02-07T22:40:00Z">
        <w:r w:rsidR="00853AB3">
          <w:rPr>
            <w:rFonts w:ascii="Palatino" w:eastAsia="Palatino" w:hAnsi="Palatino" w:cs="Palatino"/>
            <w:color w:val="231F20"/>
            <w:sz w:val="24"/>
            <w:szCs w:val="24"/>
          </w:rPr>
          <w:t>u</w:t>
        </w:r>
      </w:ins>
      <w:del w:id="3" w:author="habeeb" w:date="2021-02-07T22:40:00Z">
        <w:r w:rsidR="003554A0" w:rsidRPr="00C40804" w:rsidDel="00853AB3">
          <w:rPr>
            <w:rFonts w:ascii="Palatino" w:eastAsia="Palatino" w:hAnsi="Palatino" w:cs="Palatino"/>
            <w:color w:val="231F20"/>
            <w:sz w:val="24"/>
            <w:szCs w:val="24"/>
          </w:rPr>
          <w:delText>U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se, </w:t>
      </w:r>
      <w:r w:rsidR="00E66183">
        <w:rPr>
          <w:rFonts w:ascii="Palatino" w:eastAsia="Palatino" w:hAnsi="Palatino" w:cs="Palatino"/>
          <w:color w:val="231F20"/>
          <w:sz w:val="24"/>
          <w:szCs w:val="24"/>
        </w:rPr>
        <w:t>your ability to connect</w:t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 patient health data across the care continuum is essential if </w:t>
      </w:r>
      <w:r w:rsidR="00E66183">
        <w:rPr>
          <w:rFonts w:ascii="Palatino" w:eastAsia="Palatino" w:hAnsi="Palatino" w:cs="Palatino"/>
          <w:color w:val="231F20"/>
          <w:sz w:val="24"/>
          <w:szCs w:val="24"/>
        </w:rPr>
        <w:t>you hope</w:t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del w:id="4" w:author="habeeb" w:date="2021-02-07T22:39:00Z">
        <w:r w:rsidR="003554A0" w:rsidRPr="00C40804" w:rsidDel="00853AB3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to achieve the healthcare triumvirate</w:t>
      </w:r>
      <w:ins w:id="5" w:author="habeeb" w:date="2021-02-07T22:42:00Z">
        <w:r w:rsidR="00853AB3">
          <w:rPr>
            <w:rFonts w:ascii="Palatino" w:eastAsia="Palatino" w:hAnsi="Palatino" w:cs="Palatino"/>
            <w:color w:val="231F20"/>
            <w:sz w:val="24"/>
            <w:szCs w:val="24"/>
          </w:rPr>
          <w:t>;</w:t>
        </w:r>
      </w:ins>
      <w:del w:id="6" w:author="habeeb" w:date="2021-02-07T22:42:00Z">
        <w:r w:rsidR="003554A0" w:rsidRPr="00C40804" w:rsidDel="00853AB3">
          <w:rPr>
            <w:rFonts w:ascii="Palatino" w:eastAsia="Palatino" w:hAnsi="Palatino" w:cs="Palatino"/>
            <w:color w:val="231F20"/>
            <w:sz w:val="24"/>
            <w:szCs w:val="24"/>
          </w:rPr>
          <w:delText>: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r w:rsidR="003554A0" w:rsidRPr="00C40804">
        <w:rPr>
          <w:rFonts w:ascii="Palatino" w:eastAsia="Palatino" w:hAnsi="Palatino" w:cs="Palatino"/>
          <w:i/>
          <w:color w:val="231F20"/>
          <w:sz w:val="24"/>
          <w:szCs w:val="24"/>
        </w:rPr>
        <w:t>improve care, increase access</w:t>
      </w:r>
      <w:ins w:id="7" w:author="habeeb" w:date="2021-02-07T22:43:00Z">
        <w:r w:rsidR="00853AB3">
          <w:rPr>
            <w:rFonts w:ascii="Palatino" w:eastAsia="Palatino" w:hAnsi="Palatino" w:cs="Palatino"/>
            <w:i/>
            <w:color w:val="231F20"/>
            <w:sz w:val="24"/>
            <w:szCs w:val="24"/>
          </w:rPr>
          <w:t>,</w:t>
        </w:r>
      </w:ins>
      <w:r w:rsidR="003554A0" w:rsidRPr="00C40804">
        <w:rPr>
          <w:rFonts w:ascii="Palatino" w:eastAsia="Palatino" w:hAnsi="Palatino" w:cs="Palatino"/>
          <w:i/>
          <w:color w:val="231F20"/>
          <w:sz w:val="24"/>
          <w:szCs w:val="24"/>
        </w:rPr>
        <w:t xml:space="preserve"> and lower costs</w:t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. While there </w:t>
      </w:r>
      <w:del w:id="8" w:author="habeeb" w:date="2021-02-07T22:43:00Z">
        <w:r w:rsidR="003554A0" w:rsidRPr="00C40804" w:rsidDel="00853AB3">
          <w:rPr>
            <w:rFonts w:ascii="Palatino" w:eastAsia="Palatino" w:hAnsi="Palatino" w:cs="Palatino"/>
            <w:color w:val="231F20"/>
            <w:sz w:val="24"/>
            <w:szCs w:val="24"/>
          </w:rPr>
          <w:delText>have</w:delText>
        </w:r>
      </w:del>
      <w:ins w:id="9" w:author="habeeb" w:date="2021-02-07T22:43:00Z">
        <w:r w:rsidR="00853AB3" w:rsidRPr="00C40804">
          <w:rPr>
            <w:rFonts w:ascii="Palatino" w:eastAsia="Palatino" w:hAnsi="Palatino" w:cs="Palatino"/>
            <w:color w:val="231F20"/>
            <w:sz w:val="24"/>
            <w:szCs w:val="24"/>
          </w:rPr>
          <w:t>has</w:t>
        </w:r>
      </w:ins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 been a myriad of initiatives, such as state-sponsored </w:t>
      </w:r>
      <w:del w:id="10" w:author="habeeb" w:date="2021-02-07T22:42:00Z">
        <w:r w:rsidR="003554A0" w:rsidRPr="00C40804" w:rsidDel="00853AB3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B64EE4">
        <w:rPr>
          <w:rFonts w:ascii="Palatino" w:eastAsia="Palatino" w:hAnsi="Palatino" w:cs="Palatino"/>
          <w:color w:val="231F20"/>
          <w:sz w:val="24"/>
          <w:szCs w:val="24"/>
        </w:rPr>
        <w:t>Health Information Exchange</w:t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s that have attempted to enable </w:t>
      </w:r>
      <w:r w:rsidR="009A419E">
        <w:rPr>
          <w:rFonts w:ascii="Palatino" w:eastAsia="Palatino" w:hAnsi="Palatino" w:cs="Palatino"/>
          <w:color w:val="231F20"/>
          <w:sz w:val="24"/>
          <w:szCs w:val="24"/>
        </w:rPr>
        <w:t>this connection</w:t>
      </w:r>
      <w:ins w:id="11" w:author="habeeb" w:date="2021-02-07T22:43:00Z">
        <w:r w:rsidR="00853AB3">
          <w:rPr>
            <w:rFonts w:ascii="Palatino" w:eastAsia="Palatino" w:hAnsi="Palatino" w:cs="Palatino"/>
            <w:color w:val="231F20"/>
            <w:sz w:val="24"/>
            <w:szCs w:val="24"/>
          </w:rPr>
          <w:t>,</w:t>
        </w:r>
      </w:ins>
      <w:del w:id="12" w:author="habeeb" w:date="2021-02-07T22:43:00Z">
        <w:r w:rsidR="009A419E" w:rsidDel="00853AB3">
          <w:rPr>
            <w:rFonts w:ascii="Palatino" w:eastAsia="Palatino" w:hAnsi="Palatino" w:cs="Palatino"/>
            <w:color w:val="231F20"/>
            <w:sz w:val="24"/>
            <w:szCs w:val="24"/>
          </w:rPr>
          <w:delText>.</w:delText>
        </w:r>
      </w:del>
      <w:r w:rsidR="009A419E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ins w:id="13" w:author="habeeb" w:date="2021-02-07T22:44:00Z">
        <w:r w:rsidR="00853AB3">
          <w:rPr>
            <w:rFonts w:ascii="Palatino" w:eastAsia="Palatino" w:hAnsi="Palatino" w:cs="Palatino"/>
            <w:color w:val="231F20"/>
            <w:sz w:val="24"/>
            <w:szCs w:val="24"/>
          </w:rPr>
          <w:t xml:space="preserve">but </w:t>
        </w:r>
      </w:ins>
      <w:ins w:id="14" w:author="habeeb" w:date="2021-02-07T22:43:00Z">
        <w:r w:rsidR="00853AB3">
          <w:rPr>
            <w:rFonts w:ascii="Palatino" w:eastAsia="Palatino" w:hAnsi="Palatino" w:cs="Palatino"/>
            <w:color w:val="231F20"/>
            <w:sz w:val="24"/>
            <w:szCs w:val="24"/>
          </w:rPr>
          <w:t>b</w:t>
        </w:r>
      </w:ins>
      <w:del w:id="15" w:author="habeeb" w:date="2021-02-07T22:43:00Z">
        <w:r w:rsidR="009A419E" w:rsidDel="00853AB3">
          <w:rPr>
            <w:rFonts w:ascii="Palatino" w:eastAsia="Palatino" w:hAnsi="Palatino" w:cs="Palatino"/>
            <w:color w:val="231F20"/>
            <w:sz w:val="24"/>
            <w:szCs w:val="24"/>
          </w:rPr>
          <w:delText>B</w:delText>
        </w:r>
      </w:del>
      <w:r w:rsidR="005C5FC8">
        <w:rPr>
          <w:rFonts w:ascii="Palatino" w:eastAsia="Palatino" w:hAnsi="Palatino" w:cs="Palatino"/>
          <w:color w:val="231F20"/>
          <w:sz w:val="24"/>
          <w:szCs w:val="24"/>
        </w:rPr>
        <w:t xml:space="preserve">usiness </w:t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complexities have le</w:t>
      </w:r>
      <w:del w:id="16" w:author="habeeb" w:date="2021-02-07T22:42:00Z">
        <w:r w:rsidR="003C09CF" w:rsidDel="00853AB3">
          <w:rPr>
            <w:rFonts w:ascii="Palatino" w:eastAsia="Palatino" w:hAnsi="Palatino" w:cs="Palatino"/>
            <w:color w:val="231F20"/>
            <w:sz w:val="24"/>
            <w:szCs w:val="24"/>
          </w:rPr>
          <w:delText>a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d to many of their demise.</w:t>
      </w:r>
    </w:p>
    <w:p w14:paraId="1210D16F" w14:textId="515B9858" w:rsidR="00156F3F" w:rsidRDefault="00CF5F20" w:rsidP="00E66183">
      <w:pPr>
        <w:spacing w:before="120" w:after="0" w:line="271" w:lineRule="auto"/>
        <w:ind w:right="720"/>
        <w:jc w:val="both"/>
        <w:rPr>
          <w:rFonts w:ascii="Palatino" w:eastAsia="Palatino" w:hAnsi="Palatino" w:cs="Palatino"/>
          <w:sz w:val="24"/>
          <w:szCs w:val="24"/>
        </w:rPr>
      </w:pPr>
      <w:ins w:id="17" w:author="habeeb" w:date="2021-02-07T22:45:00Z">
        <w:r>
          <w:rPr>
            <w:rFonts w:ascii="Palatino" w:eastAsia="Palatino" w:hAnsi="Palatino" w:cs="Palatino"/>
            <w:color w:val="231F20"/>
            <w:sz w:val="24"/>
            <w:szCs w:val="24"/>
          </w:rPr>
          <w:t xml:space="preserve">However, </w:t>
        </w:r>
      </w:ins>
      <w:ins w:id="18" w:author="habeeb" w:date="2021-02-07T22:46:00Z">
        <w:r>
          <w:rPr>
            <w:rFonts w:ascii="Palatino" w:eastAsia="Palatino" w:hAnsi="Palatino" w:cs="Palatino"/>
            <w:color w:val="231F20"/>
            <w:sz w:val="24"/>
            <w:szCs w:val="24"/>
          </w:rPr>
          <w:t>w</w:t>
        </w:r>
      </w:ins>
      <w:del w:id="19" w:author="habeeb" w:date="2021-02-07T22:46:00Z">
        <w:r w:rsidR="003554A0" w:rsidRPr="00C40804" w:rsidDel="00CF5F20">
          <w:rPr>
            <w:rFonts w:ascii="Palatino" w:eastAsia="Palatino" w:hAnsi="Palatino" w:cs="Palatino"/>
            <w:color w:val="231F20"/>
            <w:sz w:val="24"/>
            <w:szCs w:val="24"/>
          </w:rPr>
          <w:delText>W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e </w:t>
      </w:r>
      <w:proofErr w:type="gramStart"/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believe</w:t>
      </w:r>
      <w:proofErr w:type="gramEnd"/>
      <w:del w:id="20" w:author="habeeb" w:date="2021-02-07T22:45:00Z">
        <w:r w:rsidR="003554A0" w:rsidRPr="00C40804" w:rsidDel="00CF5F20">
          <w:rPr>
            <w:rFonts w:ascii="Palatino" w:eastAsia="Palatino" w:hAnsi="Palatino" w:cs="Palatino"/>
            <w:color w:val="231F20"/>
            <w:sz w:val="24"/>
            <w:szCs w:val="24"/>
          </w:rPr>
          <w:delText>, however,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 that a successful approa</w:t>
      </w:r>
      <w:r w:rsidR="00FF6DD9">
        <w:rPr>
          <w:rFonts w:ascii="Palatino" w:eastAsia="Palatino" w:hAnsi="Palatino" w:cs="Palatino"/>
          <w:color w:val="231F20"/>
          <w:sz w:val="24"/>
          <w:szCs w:val="24"/>
        </w:rPr>
        <w:t xml:space="preserve">ch rests in having </w:t>
      </w:r>
      <w:r w:rsidR="00FE03BD">
        <w:rPr>
          <w:rFonts w:ascii="Palatino" w:eastAsia="Palatino" w:hAnsi="Palatino" w:cs="Palatino"/>
          <w:color w:val="231F20"/>
          <w:sz w:val="24"/>
          <w:szCs w:val="24"/>
        </w:rPr>
        <w:t>a</w:t>
      </w:r>
      <w:r w:rsidR="00FF6DD9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r w:rsidR="00FE03BD">
        <w:rPr>
          <w:rFonts w:ascii="Palatino" w:eastAsia="Palatino" w:hAnsi="Palatino" w:cs="Palatino"/>
          <w:color w:val="231F20"/>
          <w:sz w:val="24"/>
          <w:szCs w:val="24"/>
        </w:rPr>
        <w:t>health system</w:t>
      </w:r>
      <w:r w:rsidR="00184E07" w:rsidRPr="00C40804">
        <w:rPr>
          <w:rFonts w:ascii="Palatino" w:eastAsia="Palatino" w:hAnsi="Palatino" w:cs="Palatino"/>
          <w:sz w:val="24"/>
          <w:szCs w:val="24"/>
        </w:rPr>
        <w:t xml:space="preserve"> </w:t>
      </w:r>
      <w:ins w:id="21" w:author="habeeb" w:date="2021-02-07T22:46:00Z">
        <w:r>
          <w:rPr>
            <w:rFonts w:ascii="Palatino" w:eastAsia="Palatino" w:hAnsi="Palatino" w:cs="Palatino"/>
            <w:sz w:val="24"/>
            <w:szCs w:val="24"/>
          </w:rPr>
          <w:t xml:space="preserve">that </w:t>
        </w:r>
      </w:ins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ser</w:t>
      </w:r>
      <w:del w:id="22" w:author="habeeb" w:date="2021-02-07T22:46:00Z">
        <w:r w:rsidR="003554A0" w:rsidRPr="00C40804" w:rsidDel="00CF5F20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ve</w:t>
      </w:r>
      <w:ins w:id="23" w:author="habeeb" w:date="2021-02-07T22:46:00Z">
        <w:r>
          <w:rPr>
            <w:rFonts w:ascii="Palatino" w:eastAsia="Palatino" w:hAnsi="Palatino" w:cs="Palatino"/>
            <w:color w:val="231F20"/>
            <w:sz w:val="24"/>
            <w:szCs w:val="24"/>
          </w:rPr>
          <w:t>s</w:t>
        </w:r>
      </w:ins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 as the connectivity hub for br</w:t>
      </w:r>
      <w:del w:id="24" w:author="habeeb" w:date="2021-02-07T22:46:00Z">
        <w:r w:rsidR="003554A0" w:rsidRPr="00C40804" w:rsidDel="00CF5F20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inging patients, </w:t>
      </w:r>
      <w:del w:id="25" w:author="habeeb" w:date="2021-02-07T22:47:00Z">
        <w:r w:rsidR="003554A0" w:rsidRPr="00C40804" w:rsidDel="00CF5F20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care givers and healthcare professionals together in a secure, online environment. Hospitals, by their </w:t>
      </w:r>
      <w:r w:rsidR="003554A0" w:rsidRPr="00C40804">
        <w:rPr>
          <w:rFonts w:ascii="Palatino" w:eastAsia="Palatino" w:hAnsi="Palatino" w:cs="Palatino"/>
          <w:i/>
          <w:color w:val="231F20"/>
          <w:sz w:val="24"/>
          <w:szCs w:val="24"/>
        </w:rPr>
        <w:t xml:space="preserve">de facto </w:t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nature of being the central pivot point</w:t>
      </w:r>
      <w:r w:rsidR="00184E07" w:rsidRPr="00C40804">
        <w:rPr>
          <w:rFonts w:ascii="Palatino" w:eastAsia="Palatino" w:hAnsi="Palatino" w:cs="Palatino"/>
          <w:sz w:val="24"/>
          <w:szCs w:val="24"/>
        </w:rPr>
        <w:t xml:space="preserve"> </w:t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for their community’s healthcare </w:t>
      </w:r>
      <w:del w:id="26" w:author="habeeb" w:date="2021-02-07T22:47:00Z">
        <w:r w:rsidR="003554A0" w:rsidRPr="00C40804" w:rsidDel="00CF5F20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ser</w:t>
      </w:r>
      <w:del w:id="27" w:author="habeeb" w:date="2021-02-07T22:47:00Z">
        <w:r w:rsidR="003554A0" w:rsidRPr="00C40804" w:rsidDel="00CF5F20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vices, are the natural data ambassadors and with the r</w:t>
      </w:r>
      <w:del w:id="28" w:author="habeeb" w:date="2021-02-07T22:47:00Z">
        <w:r w:rsidR="003554A0" w:rsidRPr="00C40804" w:rsidDel="00CF5F20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ight</w:t>
      </w:r>
      <w:r w:rsidR="00184E07" w:rsidRPr="00C40804">
        <w:rPr>
          <w:rFonts w:ascii="Palatino" w:eastAsia="Palatino" w:hAnsi="Palatino" w:cs="Palatino"/>
          <w:sz w:val="24"/>
          <w:szCs w:val="24"/>
        </w:rPr>
        <w:t xml:space="preserve"> </w:t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strategy can ascend to a position of sustained leadership in the arena of care</w:t>
      </w:r>
      <w:ins w:id="29" w:author="habeeb" w:date="2021-02-07T22:49:00Z">
        <w:r>
          <w:rPr>
            <w:rFonts w:ascii="Palatino" w:eastAsia="Palatino" w:hAnsi="Palatino" w:cs="Palatino"/>
            <w:color w:val="231F20"/>
            <w:sz w:val="24"/>
            <w:szCs w:val="24"/>
          </w:rPr>
          <w:t>,</w:t>
        </w:r>
      </w:ins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 community connectivity and patient empowerment.</w:t>
      </w:r>
    </w:p>
    <w:p w14:paraId="1370B8FE" w14:textId="4207A1DF" w:rsidR="000569B3" w:rsidRPr="001117C3" w:rsidDel="004F7076" w:rsidRDefault="001117C3" w:rsidP="00E66183">
      <w:pPr>
        <w:spacing w:before="120" w:after="0" w:line="271" w:lineRule="auto"/>
        <w:ind w:right="720"/>
        <w:jc w:val="both"/>
        <w:rPr>
          <w:del w:id="30" w:author="habeeb" w:date="2021-02-07T23:19:00Z"/>
          <w:rFonts w:ascii="Palatino" w:eastAsia="Palatino" w:hAnsi="Palatino" w:cs="Palatin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0" wp14:anchorId="57974822" wp14:editId="2263064A">
            <wp:simplePos x="0" y="0"/>
            <wp:positionH relativeFrom="page">
              <wp:posOffset>-1</wp:posOffset>
            </wp:positionH>
            <wp:positionV relativeFrom="page">
              <wp:posOffset>5902972</wp:posOffset>
            </wp:positionV>
            <wp:extent cx="7785735" cy="4145903"/>
            <wp:effectExtent l="0" t="0" r="0" b="0"/>
            <wp:wrapTopAndBottom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" name="Screen Shot 2018-03-04 at 2.45.1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357" cy="4149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Currently, patient por</w:t>
      </w:r>
      <w:del w:id="31" w:author="habeeb" w:date="2021-02-07T22:49:00Z">
        <w:r w:rsidR="003554A0" w:rsidRPr="00C40804" w:rsidDel="00CF5F20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tals are a key component </w:t>
      </w:r>
      <w:r w:rsidR="00FF6DD9">
        <w:rPr>
          <w:rFonts w:ascii="Palatino" w:eastAsia="Palatino" w:hAnsi="Palatino" w:cs="Palatino"/>
          <w:color w:val="231F20"/>
          <w:sz w:val="24"/>
          <w:szCs w:val="24"/>
        </w:rPr>
        <w:t>in creating</w:t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 quick, ef</w:t>
      </w:r>
      <w:del w:id="32" w:author="habeeb" w:date="2021-02-07T23:16:00Z">
        <w:r w:rsidR="003554A0" w:rsidRPr="00C40804" w:rsidDel="004F7076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f</w:t>
      </w:r>
      <w:del w:id="33" w:author="habeeb" w:date="2021-02-07T23:16:00Z">
        <w:r w:rsidR="003554A0" w:rsidRPr="00C40804" w:rsidDel="004F7076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icient two-way</w:t>
      </w:r>
      <w:r w:rsidR="00184E07" w:rsidRPr="00C40804">
        <w:rPr>
          <w:rFonts w:ascii="Palatino" w:eastAsia="Palatino" w:hAnsi="Palatino" w:cs="Palatino"/>
          <w:sz w:val="24"/>
          <w:szCs w:val="24"/>
        </w:rPr>
        <w:t xml:space="preserve"> </w:t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communication between healthcare professionals and patients. </w:t>
      </w:r>
      <w:del w:id="34" w:author="habeeb" w:date="2021-02-07T23:16:00Z">
        <w:r w:rsidR="003554A0" w:rsidRPr="00C40804" w:rsidDel="004F7076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Additionally, their design allows</w:t>
      </w:r>
      <w:r w:rsidR="00184E07" w:rsidRPr="00C40804">
        <w:rPr>
          <w:rFonts w:ascii="Palatino" w:eastAsia="Palatino" w:hAnsi="Palatino" w:cs="Palatino"/>
          <w:sz w:val="24"/>
          <w:szCs w:val="24"/>
        </w:rPr>
        <w:t xml:space="preserve"> </w:t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for secure data connectivity between care teams for all the obvious care management and outcome</w:t>
      </w:r>
      <w:del w:id="35" w:author="habeeb" w:date="2021-02-07T23:17:00Z">
        <w:r w:rsidR="003554A0" w:rsidRPr="00C40804" w:rsidDel="004F7076">
          <w:rPr>
            <w:rFonts w:ascii="Palatino" w:eastAsia="Palatino" w:hAnsi="Palatino" w:cs="Palatino"/>
            <w:color w:val="231F20"/>
            <w:sz w:val="24"/>
            <w:szCs w:val="24"/>
          </w:rPr>
          <w:delText>s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 benef</w:t>
      </w:r>
      <w:del w:id="36" w:author="habeeb" w:date="2021-02-07T23:17:00Z">
        <w:r w:rsidR="003554A0" w:rsidRPr="00C40804" w:rsidDel="004F7076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its that result from doing so. The challenge,</w:t>
      </w:r>
      <w:del w:id="37" w:author="habeeb" w:date="2021-02-07T23:18:00Z">
        <w:r w:rsidR="003554A0" w:rsidRPr="00C40804" w:rsidDel="004F7076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 however, is the cost, </w:t>
      </w:r>
      <w:proofErr w:type="gramStart"/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interoperability</w:t>
      </w:r>
      <w:proofErr w:type="gramEnd"/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 and</w:t>
      </w:r>
      <w:r w:rsidR="00184E07" w:rsidRPr="00C40804">
        <w:rPr>
          <w:rFonts w:ascii="Palatino" w:eastAsia="Palatino" w:hAnsi="Palatino" w:cs="Palatino"/>
          <w:sz w:val="24"/>
          <w:szCs w:val="24"/>
        </w:rPr>
        <w:t xml:space="preserve"> </w:t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scalability issues</w:t>
      </w:r>
      <w:ins w:id="38" w:author="habeeb" w:date="2021-02-07T23:18:00Z">
        <w:r w:rsidR="004F7076">
          <w:rPr>
            <w:rFonts w:ascii="Palatino" w:eastAsia="Palatino" w:hAnsi="Palatino" w:cs="Palatino"/>
            <w:color w:val="231F20"/>
            <w:sz w:val="24"/>
            <w:szCs w:val="24"/>
          </w:rPr>
          <w:t>;</w:t>
        </w:r>
      </w:ins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 that ar</w:t>
      </w:r>
      <w:del w:id="39" w:author="habeeb" w:date="2021-02-07T23:18:00Z">
        <w:r w:rsidR="003554A0" w:rsidRPr="00C40804" w:rsidDel="004F7076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 xml:space="preserve">ise in integration between independently owned </w:t>
      </w:r>
      <w:r w:rsidR="00FE03BD">
        <w:rPr>
          <w:rFonts w:ascii="Palatino" w:eastAsia="Palatino" w:hAnsi="Palatino" w:cs="Palatino"/>
          <w:color w:val="231F20"/>
          <w:sz w:val="24"/>
          <w:szCs w:val="24"/>
        </w:rPr>
        <w:t xml:space="preserve">care setting </w:t>
      </w:r>
      <w:r w:rsidR="00FE03BD">
        <w:rPr>
          <w:rFonts w:ascii="Palatino" w:eastAsia="Palatino" w:hAnsi="Palatino" w:cs="Palatino"/>
          <w:color w:val="231F20"/>
          <w:sz w:val="24"/>
          <w:szCs w:val="24"/>
        </w:rPr>
        <w:lastRenderedPageBreak/>
        <w:t>locations and disp</w:t>
      </w:r>
      <w:ins w:id="40" w:author="habeeb" w:date="2021-02-07T23:19:00Z">
        <w:r w:rsidR="004F7076">
          <w:rPr>
            <w:rFonts w:ascii="Palatino" w:eastAsia="Palatino" w:hAnsi="Palatino" w:cs="Palatino"/>
            <w:color w:val="231F20"/>
            <w:sz w:val="24"/>
            <w:szCs w:val="24"/>
          </w:rPr>
          <w:t>a</w:t>
        </w:r>
      </w:ins>
      <w:del w:id="41" w:author="habeeb" w:date="2021-02-07T23:19:00Z">
        <w:r w:rsidR="00FE03BD" w:rsidDel="004F7076">
          <w:rPr>
            <w:rFonts w:ascii="Palatino" w:eastAsia="Palatino" w:hAnsi="Palatino" w:cs="Palatino"/>
            <w:color w:val="231F20"/>
            <w:sz w:val="24"/>
            <w:szCs w:val="24"/>
          </w:rPr>
          <w:delText>e</w:delText>
        </w:r>
      </w:del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rate EH</w:t>
      </w:r>
      <w:r w:rsidR="000D61F2">
        <w:rPr>
          <w:rFonts w:ascii="Palatino" w:eastAsia="Palatino" w:hAnsi="Palatino" w:cs="Palatino"/>
          <w:color w:val="231F20"/>
          <w:sz w:val="24"/>
          <w:szCs w:val="24"/>
        </w:rPr>
        <w:t>R'</w:t>
      </w:r>
      <w:r w:rsidR="003554A0" w:rsidRPr="00C40804">
        <w:rPr>
          <w:rFonts w:ascii="Palatino" w:eastAsia="Palatino" w:hAnsi="Palatino" w:cs="Palatino"/>
          <w:color w:val="231F20"/>
          <w:sz w:val="24"/>
          <w:szCs w:val="24"/>
        </w:rPr>
        <w:t>s that exist in the marketplace</w:t>
      </w:r>
      <w:ins w:id="42" w:author="habeeb" w:date="2021-02-07T23:20:00Z">
        <w:r w:rsidR="004F7076">
          <w:rPr>
            <w:rFonts w:ascii="Palatino" w:eastAsia="Palatino" w:hAnsi="Palatino" w:cs="Palatino"/>
            <w:color w:val="231F20"/>
            <w:sz w:val="24"/>
            <w:szCs w:val="24"/>
          </w:rPr>
          <w:t>.</w:t>
        </w:r>
      </w:ins>
    </w:p>
    <w:p w14:paraId="66759AD9" w14:textId="77777777" w:rsidR="000569B3" w:rsidRPr="00720716" w:rsidRDefault="000569B3" w:rsidP="004F7076">
      <w:pPr>
        <w:spacing w:before="120" w:after="0" w:line="271" w:lineRule="auto"/>
        <w:ind w:right="720"/>
        <w:jc w:val="both"/>
        <w:sectPr w:rsidR="000569B3" w:rsidRPr="00720716" w:rsidSect="00CB2DD2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  <w:pPrChange w:id="43" w:author="habeeb" w:date="2021-02-07T23:19:00Z">
          <w:pPr>
            <w:spacing w:after="0"/>
            <w:jc w:val="right"/>
          </w:pPr>
        </w:pPrChange>
      </w:pPr>
    </w:p>
    <w:p w14:paraId="68AB846E" w14:textId="5A7426FF" w:rsidR="006B2DED" w:rsidRPr="00600C66" w:rsidRDefault="0022174D">
      <w:pPr>
        <w:spacing w:before="68" w:after="0" w:line="240" w:lineRule="auto"/>
        <w:ind w:left="100" w:right="-20"/>
        <w:rPr>
          <w:rFonts w:ascii="Optima" w:eastAsia="Baskerville" w:hAnsi="Optima" w:cs="Baskerville"/>
          <w:b/>
          <w:bCs/>
          <w:sz w:val="28"/>
          <w:szCs w:val="28"/>
        </w:rPr>
      </w:pPr>
      <w:r>
        <w:rPr>
          <w:rFonts w:ascii="Optima" w:hAnsi="Optima"/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005F0088" wp14:editId="2E8FB73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9829800"/>
                <wp:wrapNone/>
                <wp:docPr id="480" name="Group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wpg:grpSp>
                        <wpg:cNvPr id="481" name="Group 48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240" cy="399"/>
                            <a:chOff x="0" y="0"/>
                            <a:chExt cx="12240" cy="399"/>
                          </a:xfrm>
                        </wpg:grpSpPr>
                        <wps:wsp>
                          <wps:cNvPr id="482" name="Freeform 48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240" cy="399"/>
                            </a:xfrm>
                            <a:custGeom>
                              <a:avLst/>
                              <a:gdLst>
                                <a:gd name="T0" fmla="*/ 0 w 12240"/>
                                <a:gd name="T1" fmla="*/ 399 h 399"/>
                                <a:gd name="T2" fmla="*/ 12240 w 12240"/>
                                <a:gd name="T3" fmla="*/ 399 h 399"/>
                                <a:gd name="T4" fmla="*/ 12240 w 12240"/>
                                <a:gd name="T5" fmla="*/ 0 h 399"/>
                                <a:gd name="T6" fmla="*/ 0 w 12240"/>
                                <a:gd name="T7" fmla="*/ 0 h 399"/>
                                <a:gd name="T8" fmla="*/ 0 w 12240"/>
                                <a:gd name="T9" fmla="*/ 399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240" h="399">
                                  <a:moveTo>
                                    <a:pt x="0" y="399"/>
                                  </a:moveTo>
                                  <a:lnTo>
                                    <a:pt x="12240" y="399"/>
                                  </a:lnTo>
                                  <a:lnTo>
                                    <a:pt x="122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ADBF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3" name="Group 480"/>
                        <wpg:cNvGrpSpPr>
                          <a:grpSpLocks/>
                        </wpg:cNvGrpSpPr>
                        <wpg:grpSpPr bwMode="auto">
                          <a:xfrm>
                            <a:off x="0" y="399"/>
                            <a:ext cx="12240" cy="15081"/>
                            <a:chOff x="0" y="399"/>
                            <a:chExt cx="12240" cy="15081"/>
                          </a:xfrm>
                        </wpg:grpSpPr>
                        <wps:wsp>
                          <wps:cNvPr id="484" name="Freeform 481"/>
                          <wps:cNvSpPr>
                            <a:spLocks/>
                          </wps:cNvSpPr>
                          <wps:spPr bwMode="auto">
                            <a:xfrm>
                              <a:off x="0" y="399"/>
                              <a:ext cx="12240" cy="15081"/>
                            </a:xfrm>
                            <a:custGeom>
                              <a:avLst/>
                              <a:gdLst>
                                <a:gd name="T0" fmla="*/ 0 w 12240"/>
                                <a:gd name="T1" fmla="+- 0 15480 399"/>
                                <a:gd name="T2" fmla="*/ 15480 h 15081"/>
                                <a:gd name="T3" fmla="*/ 12240 w 12240"/>
                                <a:gd name="T4" fmla="+- 0 15480 399"/>
                                <a:gd name="T5" fmla="*/ 15480 h 15081"/>
                                <a:gd name="T6" fmla="*/ 12240 w 12240"/>
                                <a:gd name="T7" fmla="+- 0 399 399"/>
                                <a:gd name="T8" fmla="*/ 399 h 15081"/>
                                <a:gd name="T9" fmla="*/ 0 w 12240"/>
                                <a:gd name="T10" fmla="+- 0 399 399"/>
                                <a:gd name="T11" fmla="*/ 399 h 15081"/>
                                <a:gd name="T12" fmla="*/ 0 w 12240"/>
                                <a:gd name="T13" fmla="+- 0 15480 399"/>
                                <a:gd name="T14" fmla="*/ 15480 h 15081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2240" h="15081">
                                  <a:moveTo>
                                    <a:pt x="0" y="15081"/>
                                  </a:moveTo>
                                  <a:lnTo>
                                    <a:pt x="12240" y="15081"/>
                                  </a:lnTo>
                                  <a:lnTo>
                                    <a:pt x="122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0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C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5" name="Group 478"/>
                        <wpg:cNvGrpSpPr>
                          <a:grpSpLocks/>
                        </wpg:cNvGrpSpPr>
                        <wpg:grpSpPr bwMode="auto">
                          <a:xfrm>
                            <a:off x="0" y="15480"/>
                            <a:ext cx="12240" cy="360"/>
                            <a:chOff x="0" y="15480"/>
                            <a:chExt cx="12240" cy="360"/>
                          </a:xfrm>
                        </wpg:grpSpPr>
                        <wps:wsp>
                          <wps:cNvPr id="486" name="Freeform 479"/>
                          <wps:cNvSpPr>
                            <a:spLocks noEditPoints="1"/>
                          </wps:cNvSpPr>
                          <wps:spPr bwMode="auto">
                            <a:xfrm>
                              <a:off x="0" y="30960"/>
                              <a:ext cx="12240" cy="360"/>
                            </a:xfrm>
                            <a:custGeom>
                              <a:avLst/>
                              <a:gdLst>
                                <a:gd name="T0" fmla="*/ 0 w 12240"/>
                                <a:gd name="T1" fmla="+- 0 15840 15480"/>
                                <a:gd name="T2" fmla="*/ 15840 h 360"/>
                                <a:gd name="T3" fmla="*/ 12240 w 12240"/>
                                <a:gd name="T4" fmla="+- 0 15840 15480"/>
                                <a:gd name="T5" fmla="*/ 15840 h 360"/>
                                <a:gd name="T6" fmla="*/ 12240 w 12240"/>
                                <a:gd name="T7" fmla="+- 0 15480 15480"/>
                                <a:gd name="T8" fmla="*/ 15480 h 360"/>
                                <a:gd name="T9" fmla="*/ 0 w 12240"/>
                                <a:gd name="T10" fmla="+- 0 15480 15480"/>
                                <a:gd name="T11" fmla="*/ 15480 h 360"/>
                                <a:gd name="T12" fmla="*/ 0 w 12240"/>
                                <a:gd name="T13" fmla="+- 0 15840 15480"/>
                                <a:gd name="T14" fmla="*/ 15840 h 360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2240" h="360">
                                  <a:moveTo>
                                    <a:pt x="0" y="360"/>
                                  </a:moveTo>
                                  <a:lnTo>
                                    <a:pt x="12240" y="360"/>
                                  </a:lnTo>
                                  <a:lnTo>
                                    <a:pt x="122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"/>
                                  </a:lnTo>
                                </a:path>
                              </a:pathLst>
                            </a:custGeom>
                            <a:solidFill>
                              <a:srgbClr val="C6E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20CAEFA7" id="Group 477" o:spid="_x0000_s1026" style="position:absolute;margin-left:0;margin-top:0;width:612pt;height:11in;z-index:-251660800;mso-position-horizontal-relative:page;mso-position-vertical-relative:page" coordsize="12240,15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">
                <v:group id="Group 482" o:spid="_x0000_s1027" style="position:absolute;width:12240;height:399" coordsize="12240,3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NZ8ZxAAAANw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o0kMzzPh&#10;CMj5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kNZ8ZxAAAANwAAAAP&#10;AAAAAAAAAAAAAAAAAKkCAABkcnMvZG93bnJldi54bWxQSwUGAAAAAAQABAD6AAAAmgMAAAAA&#10;">
                  <v:shape id="Freeform 483" o:spid="_x0000_s1028" style="position:absolute;width:12240;height:399;visibility:visible;mso-wrap-style:square;v-text-anchor:top" coordsize="12240,3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YeSswgAA&#10;ANwAAAAPAAAAZHJzL2Rvd25yZXYueG1sRI9bi8IwFITfhf0P4Qi+aeoFka5RlpVdffSysK+H5tgU&#10;m5PaxLb+eyMIPg4z8w2zXHe2FA3VvnCsYDxKQBBnThecK/g7/QwXIHxA1lg6JgV38rBeffSWmGrX&#10;8oGaY8hFhLBPUYEJoUql9Jkhi37kKuLonV1tMURZ51LX2Ea4LeUkSebSYsFxwWBF34ayy/FmFfxe&#10;iJp/k/HuutmfmW9T3eJWqUG/+/oEEagL7/CrvdMKZosJPM/EIy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ph5KzCAAAA3AAAAA8AAAAAAAAAAAAAAAAAlwIAAGRycy9kb3du&#10;cmV2LnhtbFBLBQYAAAAABAAEAPUAAACGAwAAAAA=&#10;" path="m0,399l12240,399,12240,,,,,399xe" fillcolor="#9adbf9" stroked="f">
                    <v:path arrowok="t" o:connecttype="custom" o:connectlocs="0,399;12240,399;12240,0;0,0;0,399" o:connectangles="0,0,0,0,0"/>
                  </v:shape>
                </v:group>
                <v:group id="Group 480" o:spid="_x0000_s1029" style="position:absolute;top:399;width:12240;height:15081" coordorigin=",399" coordsize="12240,150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urpPXGAAAA3AAA&#10;AA8AAAAAAAAAAAAAAAAAqQIAAGRycy9kb3ducmV2LnhtbFBLBQYAAAAABAAEAPoAAACcAwAAAAA=&#10;">
                  <v:shape id="Freeform 481" o:spid="_x0000_s1030" style="position:absolute;top:399;width:12240;height:15081;visibility:visible;mso-wrap-style:square;v-text-anchor:top" coordsize="12240,150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4UqqxQAA&#10;ANwAAAAPAAAAZHJzL2Rvd25yZXYueG1sRI9Ba8JAFITvBf/D8gq91U1LSEPMRopQsGopai/eHtnX&#10;JJh9G3ZXjf/eLRQ8DjPzDVPOR9OLMznfWVbwMk1AENdWd9wo+Nl/POcgfEDW2FsmBVfyMK8mDyUW&#10;2l54S+ddaESEsC9QQRvCUEjp65YM+qkdiKP3a53BEKVrpHZ4iXDTy9ckyaTBjuNCiwMtWqqPu5NR&#10;sEqz/QY/80NIt9/r7Pr1drTslHp6HN9nIAKN4R7+by+1gjRP4e9MPAKyu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fhSqrFAAAA3AAAAA8AAAAAAAAAAAAAAAAAlwIAAGRycy9k&#10;b3ducmV2LnhtbFBLBQYAAAAABAAEAPUAAACJAwAAAAA=&#10;" path="m0,15081l12240,15081,12240,,,,,15081xe" fillcolor="#dddccf" stroked="f">
                    <v:path arrowok="t" o:connecttype="custom" o:connectlocs="0,15480;12240,15480;12240,399;0,399;0,15480" o:connectangles="0,0,0,0,0"/>
                  </v:shape>
                </v:group>
                <v:group id="Group 478" o:spid="_x0000_s1031" style="position:absolute;top:15480;width:12240;height:360" coordorigin=",15480" coordsize="12240,3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sOmRrGAAAA3AAA&#10;AA8AAAAAAAAAAAAAAAAAqQIAAGRycy9kb3ducmV2LnhtbFBLBQYAAAAABAAEAPoAAACcAwAAAAA=&#10;">
                  <v:polyline id="Freeform 479" o:spid="_x0000_s1032" style="position:absolute;visibility:visible;mso-wrap-style:square;v-text-anchor:top" points="0,31320,12240,31320,12240,30960,0,30960,0,31320" coordsize="12240,3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RBXkxAAA&#10;ANwAAAAPAAAAZHJzL2Rvd25yZXYueG1sRI9Bi8IwFITvwv6H8Bb2pmkXkVKNpQjKXnpY9aC3Z/Ns&#10;i81LaWLt/vuNIHgcZuYbZpWNphUD9a6xrCCeRSCIS6sbrhQcD9tpAsJ5ZI2tZVLwRw6y9cdkham2&#10;D/6lYe8rESDsUlRQe9+lUrqyJoNuZjvi4F1tb9AH2VdS9/gIcNPK7yhaSIMNh4UaO9rUVN72d6Ng&#10;e2+L/DIkl/J43sW7gueFjE9KfX2O+RKEp9G/w6/2j1YwTxbwPBOOgFz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0QV5MQAAADcAAAADwAAAAAAAAAAAAAAAACXAgAAZHJzL2Rv&#10;d25yZXYueG1sUEsFBgAAAAAEAAQA9QAAAIgDAAAAAA==&#10;" fillcolor="#c6e1a8" stroked="f">
                    <v:path arrowok="t" o:connecttype="custom" o:connectlocs="0,15840;12240,15840;12240,15480;0,15480;0,15840" o:connectangles="0,0,0,0,0"/>
                    <o:lock v:ext="edit" verticies="t"/>
                  </v:polyline>
                </v:group>
                <w10:wrap anchorx="page" anchory="page"/>
              </v:group>
            </w:pict>
          </mc:Fallback>
        </mc:AlternateContent>
      </w:r>
      <w:r w:rsidR="003554A0" w:rsidRPr="00600C66">
        <w:rPr>
          <w:rFonts w:ascii="Optima" w:eastAsia="Baskerville" w:hAnsi="Optima" w:cs="Baskerville"/>
          <w:b/>
          <w:bCs/>
          <w:color w:val="004386"/>
          <w:sz w:val="28"/>
          <w:szCs w:val="28"/>
        </w:rPr>
        <w:t>Minimizing Complexity to Enhance User Experience, Engagement and Value</w:t>
      </w:r>
    </w:p>
    <w:p w14:paraId="17046A9F" w14:textId="77777777" w:rsidR="006B2DED" w:rsidRPr="00600C66" w:rsidRDefault="006B2DED">
      <w:pPr>
        <w:spacing w:before="2" w:after="0" w:line="200" w:lineRule="exact"/>
        <w:rPr>
          <w:sz w:val="20"/>
          <w:szCs w:val="20"/>
        </w:rPr>
      </w:pPr>
    </w:p>
    <w:p w14:paraId="1F7B1681" w14:textId="01D6B1E4" w:rsidR="006B2DED" w:rsidRPr="00600C66" w:rsidRDefault="003554A0">
      <w:pPr>
        <w:spacing w:after="0" w:line="261" w:lineRule="auto"/>
        <w:ind w:left="100" w:right="919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A </w:t>
      </w:r>
      <w:r w:rsidR="00BC207A">
        <w:rPr>
          <w:rFonts w:ascii="Palatino" w:eastAsia="Palatino" w:hAnsi="Palatino" w:cs="Palatino"/>
          <w:color w:val="231F20"/>
          <w:sz w:val="24"/>
          <w:szCs w:val="24"/>
        </w:rPr>
        <w:t xml:space="preserve">central </w:t>
      </w:r>
      <w:r w:rsidR="00AF3360">
        <w:rPr>
          <w:rFonts w:ascii="Palatino" w:eastAsia="Palatino" w:hAnsi="Palatino" w:cs="Palatino"/>
          <w:color w:val="231F20"/>
          <w:sz w:val="24"/>
          <w:szCs w:val="24"/>
        </w:rPr>
        <w:t xml:space="preserve">patient </w:t>
      </w:r>
      <w:r w:rsidR="00BC207A">
        <w:rPr>
          <w:rFonts w:ascii="Palatino" w:eastAsia="Palatino" w:hAnsi="Palatino" w:cs="Palatino"/>
          <w:color w:val="231F20"/>
          <w:sz w:val="24"/>
          <w:szCs w:val="24"/>
        </w:rPr>
        <w:t xml:space="preserve">portal enhances user experience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allow</w:t>
      </w:r>
      <w:r w:rsidR="00BC207A">
        <w:rPr>
          <w:rFonts w:ascii="Palatino" w:eastAsia="Palatino" w:hAnsi="Palatino" w:cs="Palatino"/>
          <w:color w:val="231F20"/>
          <w:sz w:val="24"/>
          <w:szCs w:val="24"/>
        </w:rPr>
        <w:t>ing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health systems to better </w:t>
      </w:r>
      <w:r w:rsidR="00AD6475">
        <w:rPr>
          <w:rFonts w:ascii="Palatino" w:eastAsia="Palatino" w:hAnsi="Palatino" w:cs="Palatino"/>
          <w:color w:val="231F20"/>
          <w:sz w:val="24"/>
          <w:szCs w:val="24"/>
        </w:rPr>
        <w:t xml:space="preserve">realize </w:t>
      </w:r>
      <w:r w:rsidR="00AF3360">
        <w:rPr>
          <w:rFonts w:ascii="Palatino" w:eastAsia="Palatino" w:hAnsi="Palatino" w:cs="Palatino"/>
          <w:color w:val="231F20"/>
          <w:sz w:val="24"/>
          <w:szCs w:val="24"/>
        </w:rPr>
        <w:t>a portal’s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intended benefits by:</w:t>
      </w:r>
    </w:p>
    <w:p w14:paraId="501B03F1" w14:textId="77777777" w:rsidR="006B2DED" w:rsidRPr="00600C66" w:rsidRDefault="006B2DED">
      <w:pPr>
        <w:spacing w:before="10" w:after="0" w:line="170" w:lineRule="exact"/>
        <w:rPr>
          <w:sz w:val="17"/>
          <w:szCs w:val="17"/>
        </w:rPr>
      </w:pPr>
    </w:p>
    <w:p w14:paraId="37730D6B" w14:textId="77777777" w:rsidR="006B2DED" w:rsidRPr="00600C66" w:rsidRDefault="003554A0">
      <w:pPr>
        <w:spacing w:after="0" w:line="240" w:lineRule="auto"/>
        <w:ind w:left="100" w:right="-20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004386"/>
          <w:sz w:val="24"/>
          <w:szCs w:val="24"/>
        </w:rPr>
        <w:t>Enhancing efficiencies and increasing value</w:t>
      </w:r>
    </w:p>
    <w:p w14:paraId="53D685AE" w14:textId="77777777" w:rsidR="006B2DED" w:rsidRPr="00600C66" w:rsidRDefault="006B2DED">
      <w:pPr>
        <w:spacing w:before="4" w:after="0" w:line="200" w:lineRule="exact"/>
        <w:rPr>
          <w:sz w:val="20"/>
          <w:szCs w:val="20"/>
        </w:rPr>
      </w:pPr>
    </w:p>
    <w:p w14:paraId="67D34CCF" w14:textId="5BBF4C2A" w:rsidR="006B2DED" w:rsidRPr="00600C66" w:rsidRDefault="003554A0">
      <w:pPr>
        <w:spacing w:after="0" w:line="261" w:lineRule="auto"/>
        <w:ind w:left="100" w:right="786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In </w:t>
      </w:r>
      <w:r w:rsidR="001813F3">
        <w:rPr>
          <w:rFonts w:ascii="Palatino" w:eastAsia="Palatino" w:hAnsi="Palatino" w:cs="Palatino"/>
          <w:color w:val="231F20"/>
          <w:sz w:val="24"/>
          <w:szCs w:val="24"/>
        </w:rPr>
        <w:t>most current situations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, </w:t>
      </w:r>
      <w:del w:id="44" w:author="habeeb" w:date="2021-02-07T23:21:00Z">
        <w:r w:rsidRPr="00600C66" w:rsidDel="004F7076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patients </w:t>
      </w:r>
      <w:del w:id="45" w:author="habeeb" w:date="2021-02-07T23:21:00Z">
        <w:r w:rsidRPr="00600C66" w:rsidDel="004F7076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>have different portals for each p</w:t>
      </w:r>
      <w:r w:rsidR="003A4828">
        <w:rPr>
          <w:rFonts w:ascii="Palatino" w:eastAsia="Palatino" w:hAnsi="Palatino" w:cs="Palatino"/>
          <w:color w:val="231F20"/>
          <w:sz w:val="24"/>
          <w:szCs w:val="24"/>
        </w:rPr>
        <w:t>rovider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they may be seeing (primary care, specialist, etc.), or for each facility where they receive care (hospital, post-acute care setting, etc.). </w:t>
      </w:r>
      <w:r w:rsidR="00501872">
        <w:rPr>
          <w:rFonts w:ascii="Palatino" w:eastAsia="Palatino" w:hAnsi="Palatino" w:cs="Palatino"/>
          <w:color w:val="231F20"/>
          <w:sz w:val="24"/>
          <w:szCs w:val="24"/>
        </w:rPr>
        <w:t>This situa</w:t>
      </w:r>
      <w:ins w:id="46" w:author="habeeb" w:date="2021-02-07T23:23:00Z">
        <w:r w:rsidR="004F7076">
          <w:rPr>
            <w:rFonts w:ascii="Palatino" w:eastAsia="Palatino" w:hAnsi="Palatino" w:cs="Palatino"/>
            <w:color w:val="231F20"/>
            <w:sz w:val="24"/>
            <w:szCs w:val="24"/>
          </w:rPr>
          <w:t>t</w:t>
        </w:r>
      </w:ins>
      <w:r w:rsidR="00501872">
        <w:rPr>
          <w:rFonts w:ascii="Palatino" w:eastAsia="Palatino" w:hAnsi="Palatino" w:cs="Palatino"/>
          <w:color w:val="231F20"/>
          <w:sz w:val="24"/>
          <w:szCs w:val="24"/>
        </w:rPr>
        <w:t>ion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re</w:t>
      </w:r>
      <w:r w:rsidR="00501872">
        <w:rPr>
          <w:rFonts w:ascii="Palatino" w:eastAsia="Palatino" w:hAnsi="Palatino" w:cs="Palatino"/>
          <w:color w:val="231F20"/>
          <w:sz w:val="24"/>
          <w:szCs w:val="24"/>
        </w:rPr>
        <w:t xml:space="preserve">quires patients to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manage their healthcare information, appointment schedules and online interactions with their caregivers in multiple online environments and </w:t>
      </w:r>
      <w:r w:rsidR="00501872">
        <w:rPr>
          <w:rFonts w:ascii="Palatino" w:eastAsia="Palatino" w:hAnsi="Palatino" w:cs="Palatino"/>
          <w:color w:val="231F20"/>
          <w:sz w:val="24"/>
          <w:szCs w:val="24"/>
        </w:rPr>
        <w:t xml:space="preserve">with different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log-on procedures. As a result,</w:t>
      </w:r>
      <w:del w:id="47" w:author="habeeb" w:date="2021-02-07T23:23:00Z">
        <w:r w:rsidRPr="00600C66" w:rsidDel="004F7076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most patients </w:t>
      </w:r>
      <w:del w:id="48" w:author="habeeb" w:date="2021-02-07T23:23:00Z">
        <w:r w:rsidRPr="00600C66" w:rsidDel="004F7076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>will opt out of such a confusing an</w:t>
      </w:r>
      <w:r w:rsidR="006273D3">
        <w:rPr>
          <w:rFonts w:ascii="Palatino" w:eastAsia="Palatino" w:hAnsi="Palatino" w:cs="Palatino"/>
          <w:color w:val="231F20"/>
          <w:sz w:val="24"/>
          <w:szCs w:val="24"/>
        </w:rPr>
        <w:t>d complex process, rendering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EHRs </w:t>
      </w:r>
      <w:r w:rsidR="006273D3">
        <w:rPr>
          <w:rFonts w:ascii="Palatino" w:eastAsia="Palatino" w:hAnsi="Palatino" w:cs="Palatino"/>
          <w:color w:val="231F20"/>
          <w:sz w:val="24"/>
          <w:szCs w:val="24"/>
        </w:rPr>
        <w:t>or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portals fairly </w:t>
      </w:r>
      <w:del w:id="49" w:author="habeeb" w:date="2021-02-07T23:27:00Z">
        <w:r w:rsidRPr="00600C66"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>useless</w:delText>
        </w:r>
      </w:del>
      <w:ins w:id="50" w:author="habeeb" w:date="2021-02-07T23:27:00Z">
        <w:r w:rsidR="003F0575">
          <w:rPr>
            <w:rFonts w:ascii="Palatino" w:eastAsia="Palatino" w:hAnsi="Palatino" w:cs="Palatino"/>
            <w:color w:val="231F20"/>
            <w:sz w:val="24"/>
            <w:szCs w:val="24"/>
          </w:rPr>
          <w:t>useful</w:t>
        </w:r>
      </w:ins>
      <w:r w:rsidRPr="00600C66">
        <w:rPr>
          <w:rFonts w:ascii="Palatino" w:eastAsia="Palatino" w:hAnsi="Palatino" w:cs="Palatino"/>
          <w:color w:val="231F20"/>
          <w:sz w:val="24"/>
          <w:szCs w:val="24"/>
        </w:rPr>
        <w:t>.</w:t>
      </w:r>
    </w:p>
    <w:p w14:paraId="303690EB" w14:textId="77777777" w:rsidR="006B2DED" w:rsidRPr="00600C66" w:rsidRDefault="006B2DED">
      <w:pPr>
        <w:spacing w:before="10" w:after="0" w:line="170" w:lineRule="exact"/>
        <w:rPr>
          <w:sz w:val="17"/>
          <w:szCs w:val="17"/>
        </w:rPr>
      </w:pPr>
    </w:p>
    <w:p w14:paraId="38625A8B" w14:textId="11B654AD" w:rsidR="006B2DED" w:rsidRPr="00600C66" w:rsidRDefault="003554A0">
      <w:pPr>
        <w:spacing w:after="0" w:line="261" w:lineRule="auto"/>
        <w:ind w:left="100" w:right="819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>However, implementing a platfo</w:t>
      </w:r>
      <w:r w:rsidR="00781B59">
        <w:rPr>
          <w:rFonts w:ascii="Palatino" w:eastAsia="Palatino" w:hAnsi="Palatino" w:cs="Palatino"/>
          <w:color w:val="231F20"/>
          <w:sz w:val="24"/>
          <w:szCs w:val="24"/>
        </w:rPr>
        <w:t xml:space="preserve">rm strategy, where the hospital or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health system </w:t>
      </w:r>
      <w:del w:id="51" w:author="habeeb" w:date="2021-02-07T23:28:00Z">
        <w:r w:rsidRPr="00600C66"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>is able to</w:delText>
        </w:r>
      </w:del>
      <w:ins w:id="52" w:author="habeeb" w:date="2021-02-07T23:28:00Z">
        <w:r w:rsidR="003F0575">
          <w:rPr>
            <w:rFonts w:ascii="Palatino" w:eastAsia="Palatino" w:hAnsi="Palatino" w:cs="Palatino"/>
            <w:color w:val="231F20"/>
            <w:sz w:val="24"/>
            <w:szCs w:val="24"/>
          </w:rPr>
          <w:t>can</w:t>
        </w:r>
      </w:ins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serve as the central hub to connect its aff</w:t>
      </w:r>
      <w:r w:rsidR="003D6148">
        <w:rPr>
          <w:rFonts w:ascii="Palatino" w:eastAsia="Palatino" w:hAnsi="Palatino" w:cs="Palatino"/>
          <w:color w:val="231F20"/>
          <w:sz w:val="24"/>
          <w:szCs w:val="24"/>
        </w:rPr>
        <w:t xml:space="preserve">iliated care network through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EHR vendor-neutral portal</w:t>
      </w:r>
      <w:r w:rsidR="003D6148">
        <w:rPr>
          <w:rFonts w:ascii="Palatino" w:eastAsia="Palatino" w:hAnsi="Palatino" w:cs="Palatino"/>
          <w:color w:val="231F20"/>
          <w:sz w:val="24"/>
          <w:szCs w:val="24"/>
        </w:rPr>
        <w:t>s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, </w:t>
      </w:r>
      <w:r w:rsidR="003D6148">
        <w:rPr>
          <w:rFonts w:ascii="Palatino" w:eastAsia="Palatino" w:hAnsi="Palatino" w:cs="Palatino"/>
          <w:color w:val="231F20"/>
          <w:sz w:val="24"/>
          <w:szCs w:val="24"/>
        </w:rPr>
        <w:t>create</w:t>
      </w:r>
      <w:r w:rsidR="00AB4043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an online environment where a single sign-on solution allows patients and healthcare </w:t>
      </w:r>
      <w:del w:id="53" w:author="habeeb" w:date="2021-02-07T23:28:00Z">
        <w:r w:rsidRPr="00600C66"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professionals access to data </w:t>
      </w:r>
      <w:del w:id="54" w:author="habeeb" w:date="2021-02-07T23:28:00Z">
        <w:r w:rsidR="001471FB"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>ir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regardless of where </w:t>
      </w:r>
      <w:r w:rsidR="00063638">
        <w:rPr>
          <w:rFonts w:ascii="Palatino" w:eastAsia="Palatino" w:hAnsi="Palatino" w:cs="Palatino"/>
          <w:color w:val="231F20"/>
          <w:sz w:val="24"/>
          <w:szCs w:val="24"/>
        </w:rPr>
        <w:t>it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originated within the </w:t>
      </w:r>
      <w:r w:rsidR="00580199">
        <w:rPr>
          <w:rFonts w:ascii="Palatino" w:eastAsia="Palatino" w:hAnsi="Palatino" w:cs="Palatino"/>
          <w:color w:val="231F20"/>
          <w:sz w:val="24"/>
          <w:szCs w:val="24"/>
        </w:rPr>
        <w:t>healthcare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network.</w:t>
      </w:r>
    </w:p>
    <w:p w14:paraId="303851CD" w14:textId="77777777" w:rsidR="006B2DED" w:rsidRPr="00600C66" w:rsidRDefault="006B2DED">
      <w:pPr>
        <w:spacing w:before="10" w:after="0" w:line="170" w:lineRule="exact"/>
        <w:rPr>
          <w:sz w:val="17"/>
          <w:szCs w:val="17"/>
        </w:rPr>
      </w:pPr>
    </w:p>
    <w:p w14:paraId="4E056F9C" w14:textId="048A1800" w:rsidR="006B2DED" w:rsidRPr="00600C66" w:rsidRDefault="003554A0" w:rsidP="00F07BF5">
      <w:pPr>
        <w:spacing w:after="0" w:line="261" w:lineRule="auto"/>
        <w:ind w:left="100" w:right="761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A central portal strategy is particularly valuable today as the aging demographics of our country reveal we are experiencing the largest number of people older than </w:t>
      </w:r>
      <w:r w:rsidR="000D61F2">
        <w:rPr>
          <w:rFonts w:ascii="Palatino" w:eastAsia="Palatino" w:hAnsi="Palatino" w:cs="Palatino"/>
          <w:color w:val="231F20"/>
          <w:sz w:val="24"/>
          <w:szCs w:val="24"/>
        </w:rPr>
        <w:t>sixty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years old that we have ever seen.  </w:t>
      </w:r>
      <w:r w:rsidR="000E3F4C">
        <w:rPr>
          <w:rFonts w:ascii="Palatino" w:eastAsia="Palatino" w:hAnsi="Palatino" w:cs="Palatino"/>
          <w:color w:val="231F20"/>
          <w:sz w:val="24"/>
          <w:szCs w:val="24"/>
        </w:rPr>
        <w:t>Because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r w:rsidR="000E3F4C">
        <w:rPr>
          <w:rFonts w:ascii="Palatino" w:eastAsia="Palatino" w:hAnsi="Palatino" w:cs="Palatino"/>
          <w:color w:val="231F20"/>
          <w:sz w:val="24"/>
          <w:szCs w:val="24"/>
        </w:rPr>
        <w:t xml:space="preserve">people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will</w:t>
      </w:r>
    </w:p>
    <w:p w14:paraId="41978605" w14:textId="77777777" w:rsidR="006B2DED" w:rsidRPr="00600C66" w:rsidRDefault="003554A0">
      <w:pPr>
        <w:spacing w:after="0" w:line="240" w:lineRule="auto"/>
        <w:ind w:left="370" w:right="-20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>•  Live longer than past generations</w:t>
      </w:r>
    </w:p>
    <w:p w14:paraId="6CFD3931" w14:textId="77777777" w:rsidR="006B2DED" w:rsidRPr="00600C66" w:rsidRDefault="006B2DED">
      <w:pPr>
        <w:spacing w:before="4" w:after="0" w:line="200" w:lineRule="exact"/>
        <w:rPr>
          <w:sz w:val="20"/>
          <w:szCs w:val="20"/>
        </w:rPr>
      </w:pPr>
    </w:p>
    <w:p w14:paraId="498802AA" w14:textId="3B920F9E" w:rsidR="006B2DED" w:rsidRPr="00600C66" w:rsidRDefault="003554A0">
      <w:pPr>
        <w:spacing w:after="0" w:line="240" w:lineRule="auto"/>
        <w:ind w:left="370" w:right="-20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>•  Have multiple health</w:t>
      </w:r>
      <w:ins w:id="55" w:author="habeeb" w:date="2021-02-07T23:29:00Z">
        <w:r w:rsidR="003F0575">
          <w:rPr>
            <w:rFonts w:ascii="Palatino" w:eastAsia="Palatino" w:hAnsi="Palatino" w:cs="Palatino"/>
            <w:color w:val="231F20"/>
            <w:sz w:val="24"/>
            <w:szCs w:val="24"/>
          </w:rPr>
          <w:t>-</w:t>
        </w:r>
      </w:ins>
      <w:del w:id="56" w:author="habeeb" w:date="2021-02-07T23:29:00Z">
        <w:r w:rsidRPr="00600C66"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issues</w:t>
      </w:r>
    </w:p>
    <w:p w14:paraId="01DB02F6" w14:textId="77777777" w:rsidR="006B2DED" w:rsidRPr="00600C66" w:rsidRDefault="006B2DED">
      <w:pPr>
        <w:spacing w:before="4" w:after="0" w:line="200" w:lineRule="exact"/>
        <w:rPr>
          <w:sz w:val="20"/>
          <w:szCs w:val="20"/>
        </w:rPr>
      </w:pPr>
    </w:p>
    <w:p w14:paraId="4A0D4A9E" w14:textId="0EC3819C" w:rsidR="006B2DED" w:rsidRPr="00600C66" w:rsidRDefault="00781B59">
      <w:pPr>
        <w:spacing w:after="0" w:line="240" w:lineRule="auto"/>
        <w:ind w:left="370" w:right="-20"/>
        <w:rPr>
          <w:rFonts w:ascii="Palatino" w:eastAsia="Palatino" w:hAnsi="Palatino" w:cs="Palatino"/>
          <w:sz w:val="24"/>
          <w:szCs w:val="24"/>
        </w:rPr>
      </w:pPr>
      <w:r>
        <w:rPr>
          <w:rFonts w:ascii="Palatino" w:eastAsia="Palatino" w:hAnsi="Palatino" w:cs="Palatino"/>
          <w:color w:val="231F20"/>
          <w:sz w:val="24"/>
          <w:szCs w:val="24"/>
        </w:rPr>
        <w:t>•  Be seen by multiple physic</w:t>
      </w:r>
      <w:ins w:id="57" w:author="habeeb" w:date="2021-02-07T23:29:00Z">
        <w:r w:rsidR="003F0575">
          <w:rPr>
            <w:rFonts w:ascii="Palatino" w:eastAsia="Palatino" w:hAnsi="Palatino" w:cs="Palatino"/>
            <w:color w:val="231F20"/>
            <w:sz w:val="24"/>
            <w:szCs w:val="24"/>
          </w:rPr>
          <w:t>ians</w:t>
        </w:r>
      </w:ins>
      <w:del w:id="58" w:author="habeeb" w:date="2021-02-07T23:29:00Z">
        <w:r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>al</w:delText>
        </w:r>
        <w:r w:rsidR="003554A0" w:rsidRPr="00600C66"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>s</w:delText>
        </w:r>
      </w:del>
    </w:p>
    <w:p w14:paraId="747DF994" w14:textId="31F84FB1" w:rsidR="006B2DED" w:rsidRPr="00600C66" w:rsidRDefault="00DF049E" w:rsidP="00F07BF5">
      <w:pPr>
        <w:spacing w:after="0" w:line="240" w:lineRule="auto"/>
        <w:ind w:right="-20"/>
        <w:rPr>
          <w:rFonts w:ascii="Palatino" w:eastAsia="Palatino" w:hAnsi="Palatino" w:cs="Palatino"/>
          <w:sz w:val="24"/>
          <w:szCs w:val="24"/>
        </w:rPr>
      </w:pPr>
      <w:r>
        <w:rPr>
          <w:rFonts w:ascii="Palatino" w:eastAsia="Palatino" w:hAnsi="Palatino" w:cs="Palatino"/>
          <w:color w:val="231F20"/>
          <w:sz w:val="24"/>
          <w:szCs w:val="24"/>
        </w:rPr>
        <w:t>C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>reating efficient access to their health records across the care continuum is not a luxury</w:t>
      </w:r>
      <w:del w:id="59" w:author="habeeb" w:date="2021-02-07T23:29:00Z">
        <w:r w:rsidR="00F07BF5" w:rsidRPr="00600C66" w:rsidDel="003F0575">
          <w:rPr>
            <w:rFonts w:ascii="Palatino" w:eastAsia="Palatino" w:hAnsi="Palatino" w:cs="Palatino"/>
            <w:sz w:val="24"/>
            <w:szCs w:val="24"/>
          </w:rPr>
          <w:delText xml:space="preserve"> </w:delText>
        </w:r>
      </w:del>
      <w:r w:rsidR="00D83949">
        <w:rPr>
          <w:rFonts w:ascii="Palatino" w:eastAsia="Palatino" w:hAnsi="Palatino" w:cs="Palatino"/>
          <w:color w:val="231F20"/>
          <w:sz w:val="24"/>
          <w:szCs w:val="24"/>
        </w:rPr>
        <w:t>-</w:t>
      </w:r>
      <w:del w:id="60" w:author="habeeb" w:date="2021-02-07T23:29:00Z">
        <w:r w:rsidR="003554A0" w:rsidRPr="00600C66"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it is </w:t>
      </w:r>
      <w:del w:id="61" w:author="habeeb" w:date="2021-02-07T23:30:00Z">
        <w:r w:rsidR="003554A0" w:rsidRPr="00600C66"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an </w:delText>
        </w:r>
      </w:del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>imperative.</w:t>
      </w:r>
    </w:p>
    <w:p w14:paraId="1FDCA73E" w14:textId="77777777" w:rsidR="006B2DED" w:rsidRPr="00600C66" w:rsidRDefault="006B2DED">
      <w:pPr>
        <w:spacing w:before="4" w:after="0" w:line="200" w:lineRule="exact"/>
        <w:rPr>
          <w:sz w:val="20"/>
          <w:szCs w:val="20"/>
        </w:rPr>
      </w:pPr>
    </w:p>
    <w:p w14:paraId="6F08AE64" w14:textId="5100C0A0" w:rsidR="006B2DED" w:rsidRPr="00600C66" w:rsidRDefault="00075817">
      <w:pPr>
        <w:spacing w:after="0" w:line="240" w:lineRule="auto"/>
        <w:ind w:left="100" w:right="-20"/>
        <w:rPr>
          <w:rFonts w:ascii="Palatino" w:eastAsia="Palatino" w:hAnsi="Palatino" w:cs="Palatino"/>
          <w:sz w:val="24"/>
          <w:szCs w:val="24"/>
        </w:rPr>
      </w:pPr>
      <w:r>
        <w:rPr>
          <w:rFonts w:ascii="Palatino" w:eastAsia="Palatino" w:hAnsi="Palatino" w:cs="Palatino"/>
          <w:color w:val="004386"/>
          <w:sz w:val="24"/>
          <w:szCs w:val="24"/>
        </w:rPr>
        <w:t>Create</w:t>
      </w:r>
      <w:r w:rsidR="003554A0" w:rsidRPr="00600C66">
        <w:rPr>
          <w:rFonts w:ascii="Palatino" w:eastAsia="Palatino" w:hAnsi="Palatino" w:cs="Palatino"/>
          <w:color w:val="004386"/>
          <w:sz w:val="24"/>
          <w:szCs w:val="24"/>
        </w:rPr>
        <w:t xml:space="preserve"> care-focused communities – better enabling population </w:t>
      </w:r>
      <w:proofErr w:type="gramStart"/>
      <w:r w:rsidR="003554A0" w:rsidRPr="00600C66">
        <w:rPr>
          <w:rFonts w:ascii="Palatino" w:eastAsia="Palatino" w:hAnsi="Palatino" w:cs="Palatino"/>
          <w:color w:val="004386"/>
          <w:sz w:val="24"/>
          <w:szCs w:val="24"/>
        </w:rPr>
        <w:t>health</w:t>
      </w:r>
      <w:proofErr w:type="gramEnd"/>
    </w:p>
    <w:p w14:paraId="3B172D5C" w14:textId="77777777" w:rsidR="006B2DED" w:rsidRPr="00600C66" w:rsidRDefault="006B2DED">
      <w:pPr>
        <w:spacing w:before="4" w:after="0" w:line="200" w:lineRule="exact"/>
        <w:rPr>
          <w:sz w:val="20"/>
          <w:szCs w:val="20"/>
        </w:rPr>
      </w:pPr>
    </w:p>
    <w:p w14:paraId="7DDCD6F0" w14:textId="56BEBDD2" w:rsidR="006B2DED" w:rsidRDefault="00C86E98" w:rsidP="00C66292">
      <w:pPr>
        <w:spacing w:after="0" w:line="261" w:lineRule="auto"/>
        <w:ind w:left="100" w:right="1018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As is well known, achieving long-term optimal health is a team effort, not an individual activity. 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A </w:t>
      </w:r>
      <w:r w:rsidR="004B5D1A">
        <w:rPr>
          <w:rFonts w:ascii="Palatino" w:eastAsia="Palatino" w:hAnsi="Palatino" w:cs="Palatino"/>
          <w:color w:val="231F20"/>
          <w:sz w:val="24"/>
          <w:szCs w:val="24"/>
        </w:rPr>
        <w:t>central portal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strategy provides a more effective methodology for </w:t>
      </w:r>
      <w:r>
        <w:rPr>
          <w:rFonts w:ascii="Palatino" w:eastAsia="Palatino" w:hAnsi="Palatino" w:cs="Palatino"/>
          <w:color w:val="231F20"/>
          <w:sz w:val="24"/>
          <w:szCs w:val="24"/>
        </w:rPr>
        <w:t>supporting team efforts among caregivers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. </w:t>
      </w:r>
    </w:p>
    <w:p w14:paraId="6E850278" w14:textId="77777777" w:rsidR="00C66292" w:rsidRPr="00C66292" w:rsidRDefault="00C66292" w:rsidP="00C66292">
      <w:pPr>
        <w:spacing w:after="0" w:line="261" w:lineRule="auto"/>
        <w:ind w:left="100" w:right="1018"/>
        <w:rPr>
          <w:rFonts w:ascii="Palatino" w:eastAsia="Palatino" w:hAnsi="Palatino" w:cs="Palatino"/>
          <w:sz w:val="24"/>
          <w:szCs w:val="24"/>
        </w:rPr>
      </w:pPr>
    </w:p>
    <w:p w14:paraId="45D7F2AD" w14:textId="260C3E05" w:rsidR="006B2DED" w:rsidRPr="00F1060F" w:rsidRDefault="003554A0" w:rsidP="00F1060F">
      <w:pPr>
        <w:spacing w:after="0" w:line="261" w:lineRule="auto"/>
        <w:ind w:left="100" w:right="915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Implementing a vendor-neutral approach that allows for connectivity across the care continuum increases </w:t>
      </w:r>
      <w:del w:id="62" w:author="habeeb" w:date="2021-02-07T23:31:00Z">
        <w:r w:rsidRPr="00600C66"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>and improves opportunities to develop online communities that support healthcare</w:t>
      </w:r>
      <w:del w:id="63" w:author="habeeb" w:date="2021-02-07T23:31:00Z">
        <w:r w:rsidRPr="00600C66"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professionals and patients </w:t>
      </w:r>
      <w:r w:rsidR="00A40E9C">
        <w:rPr>
          <w:rFonts w:ascii="Palatino" w:eastAsia="Palatino" w:hAnsi="Palatino" w:cs="Palatino"/>
          <w:color w:val="231F20"/>
          <w:sz w:val="24"/>
          <w:szCs w:val="24"/>
        </w:rPr>
        <w:t xml:space="preserve">in achieving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optimal health. Additionally, patient portals can serve as virtual destination points for delivering personalized wellness and disease management programs to patients:</w:t>
      </w:r>
    </w:p>
    <w:p w14:paraId="16E35D6E" w14:textId="71657DE6" w:rsidR="006B2DED" w:rsidRPr="00600C66" w:rsidRDefault="003554A0" w:rsidP="00F07BF5">
      <w:pPr>
        <w:spacing w:after="0" w:line="261" w:lineRule="auto"/>
        <w:ind w:left="640" w:right="758" w:hanging="180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>• Take</w:t>
      </w:r>
      <w:ins w:id="64" w:author="habeeb" w:date="2021-02-07T23:32:00Z">
        <w:r w:rsidR="003F0575">
          <w:rPr>
            <w:rFonts w:ascii="Palatino" w:eastAsia="Palatino" w:hAnsi="Palatino" w:cs="Palatino"/>
            <w:color w:val="231F20"/>
            <w:sz w:val="24"/>
            <w:szCs w:val="24"/>
          </w:rPr>
          <w:t>,</w:t>
        </w:r>
      </w:ins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for instance</w:t>
      </w:r>
      <w:ins w:id="65" w:author="habeeb" w:date="2021-02-07T23:32:00Z">
        <w:r w:rsidR="003F0575">
          <w:rPr>
            <w:rFonts w:ascii="Palatino" w:eastAsia="Palatino" w:hAnsi="Palatino" w:cs="Palatino"/>
            <w:color w:val="231F20"/>
            <w:sz w:val="24"/>
            <w:szCs w:val="24"/>
          </w:rPr>
          <w:t>,</w:t>
        </w:r>
      </w:ins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a diabet</w:t>
      </w:r>
      <w:ins w:id="66" w:author="habeeb" w:date="2021-02-07T23:32:00Z">
        <w:r w:rsidR="003F0575">
          <w:rPr>
            <w:rFonts w:ascii="Palatino" w:eastAsia="Palatino" w:hAnsi="Palatino" w:cs="Palatino"/>
            <w:color w:val="231F20"/>
            <w:sz w:val="24"/>
            <w:szCs w:val="24"/>
          </w:rPr>
          <w:t>ic</w:t>
        </w:r>
      </w:ins>
      <w:del w:id="67" w:author="habeeb" w:date="2021-02-07T23:32:00Z">
        <w:r w:rsidRPr="00600C66"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>es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del w:id="68" w:author="habeeb" w:date="2021-02-07T23:32:00Z">
        <w:r w:rsidRPr="00600C66"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>patient in his/her mid-50</w:t>
      </w:r>
      <w:r w:rsidR="000D61F2">
        <w:rPr>
          <w:rFonts w:ascii="Palatino" w:eastAsia="Palatino" w:hAnsi="Palatino" w:cs="Palatino"/>
          <w:color w:val="231F20"/>
          <w:sz w:val="24"/>
          <w:szCs w:val="24"/>
        </w:rPr>
        <w:t>’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s,  who works, has high school-aged children at home and is also a family caregiver for older parents.</w:t>
      </w:r>
      <w:del w:id="69" w:author="habeeb" w:date="2021-02-07T23:32:00Z">
        <w:r w:rsidRPr="00600C66" w:rsidDel="003F057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A portal that also serves as a destination point for care management provides this patient with the opportunity to receive content, review lab results, interact with other community members and connect with his/her physicians</w:t>
      </w:r>
      <w:r w:rsidR="00F07BF5" w:rsidRPr="00600C66">
        <w:rPr>
          <w:rFonts w:ascii="Palatino" w:eastAsia="Palatino" w:hAnsi="Palatino" w:cs="Palatino"/>
          <w:sz w:val="24"/>
          <w:szCs w:val="24"/>
        </w:rPr>
        <w:t xml:space="preserve">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when and where it is convenient </w:t>
      </w:r>
      <w:r w:rsidR="003874DB">
        <w:rPr>
          <w:rFonts w:ascii="Palatino" w:eastAsia="Palatino" w:hAnsi="Palatino" w:cs="Palatino"/>
          <w:color w:val="231F20"/>
          <w:sz w:val="24"/>
          <w:szCs w:val="24"/>
        </w:rPr>
        <w:t xml:space="preserve">– without having to travel to a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physician office.</w:t>
      </w:r>
    </w:p>
    <w:p w14:paraId="2B83FC09" w14:textId="77777777" w:rsidR="006B2DED" w:rsidRPr="00600C66" w:rsidRDefault="006B2DED">
      <w:pPr>
        <w:spacing w:after="0" w:line="200" w:lineRule="exact"/>
        <w:rPr>
          <w:sz w:val="20"/>
          <w:szCs w:val="20"/>
        </w:rPr>
      </w:pPr>
    </w:p>
    <w:p w14:paraId="0168AC28" w14:textId="77777777" w:rsidR="006B2DED" w:rsidRPr="00600C66" w:rsidRDefault="006B2DED">
      <w:pPr>
        <w:spacing w:after="0" w:line="200" w:lineRule="exact"/>
        <w:rPr>
          <w:sz w:val="20"/>
          <w:szCs w:val="20"/>
        </w:rPr>
      </w:pPr>
    </w:p>
    <w:p w14:paraId="2AE2209F" w14:textId="77777777" w:rsidR="006B2DED" w:rsidRPr="00600C66" w:rsidRDefault="003554A0" w:rsidP="00A93B17">
      <w:pPr>
        <w:spacing w:before="51" w:after="0" w:line="240" w:lineRule="auto"/>
        <w:ind w:right="91"/>
        <w:jc w:val="right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lastRenderedPageBreak/>
        <w:t>2</w:t>
      </w:r>
    </w:p>
    <w:p w14:paraId="400A4103" w14:textId="77777777" w:rsidR="006B2DED" w:rsidRPr="00600C66" w:rsidRDefault="006B2DED">
      <w:pPr>
        <w:spacing w:after="0"/>
        <w:jc w:val="right"/>
        <w:sectPr w:rsidR="006B2DED" w:rsidRPr="00600C66">
          <w:pgSz w:w="12240" w:h="15840"/>
          <w:pgMar w:top="980" w:right="300" w:bottom="0" w:left="980" w:header="720" w:footer="720" w:gutter="0"/>
          <w:cols w:space="720"/>
        </w:sectPr>
      </w:pPr>
    </w:p>
    <w:p w14:paraId="42E6AF28" w14:textId="218B1E95" w:rsidR="006B2DED" w:rsidRPr="004B03AB" w:rsidRDefault="0022174D" w:rsidP="004B03AB">
      <w:pPr>
        <w:spacing w:before="87" w:after="0" w:line="261" w:lineRule="auto"/>
        <w:ind w:left="1080" w:right="2000"/>
        <w:rPr>
          <w:rFonts w:ascii="Palatino" w:eastAsia="Palatino" w:hAnsi="Palatino" w:cs="Palatino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57A42238" wp14:editId="570737DC">
                <wp:simplePos x="0" y="0"/>
                <wp:positionH relativeFrom="page">
                  <wp:posOffset>-37465</wp:posOffset>
                </wp:positionH>
                <wp:positionV relativeFrom="page">
                  <wp:posOffset>0</wp:posOffset>
                </wp:positionV>
                <wp:extent cx="7842250" cy="2172335"/>
                <wp:effectExtent l="0" t="0" r="6350" b="12065"/>
                <wp:wrapNone/>
                <wp:docPr id="475" name="Group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42250" cy="2172335"/>
                          <a:chOff x="-59" y="0"/>
                          <a:chExt cx="12350" cy="3421"/>
                        </a:xfrm>
                      </wpg:grpSpPr>
                      <wpg:grpSp>
                        <wpg:cNvPr id="476" name="Group 47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2240" cy="399"/>
                            <a:chOff x="0" y="0"/>
                            <a:chExt cx="12240" cy="399"/>
                          </a:xfrm>
                        </wpg:grpSpPr>
                        <wps:wsp>
                          <wps:cNvPr id="477" name="Freeform 47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2240" cy="399"/>
                            </a:xfrm>
                            <a:custGeom>
                              <a:avLst/>
                              <a:gdLst>
                                <a:gd name="T0" fmla="*/ 0 w 12240"/>
                                <a:gd name="T1" fmla="*/ 399 h 399"/>
                                <a:gd name="T2" fmla="*/ 12240 w 12240"/>
                                <a:gd name="T3" fmla="*/ 399 h 399"/>
                                <a:gd name="T4" fmla="*/ 12240 w 12240"/>
                                <a:gd name="T5" fmla="*/ 0 h 399"/>
                                <a:gd name="T6" fmla="*/ 0 w 12240"/>
                                <a:gd name="T7" fmla="*/ 0 h 399"/>
                                <a:gd name="T8" fmla="*/ 0 w 12240"/>
                                <a:gd name="T9" fmla="*/ 399 h 3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240" h="399">
                                  <a:moveTo>
                                    <a:pt x="0" y="399"/>
                                  </a:moveTo>
                                  <a:lnTo>
                                    <a:pt x="12240" y="399"/>
                                  </a:lnTo>
                                  <a:lnTo>
                                    <a:pt x="122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ADBF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8" name="Group 473"/>
                        <wpg:cNvGrpSpPr>
                          <a:grpSpLocks/>
                        </wpg:cNvGrpSpPr>
                        <wpg:grpSpPr bwMode="auto">
                          <a:xfrm>
                            <a:off x="-59" y="364"/>
                            <a:ext cx="12350" cy="3057"/>
                            <a:chOff x="-59" y="364"/>
                            <a:chExt cx="12350" cy="3057"/>
                          </a:xfrm>
                        </wpg:grpSpPr>
                        <wps:wsp>
                          <wps:cNvPr id="479" name="Freeform 474"/>
                          <wps:cNvSpPr>
                            <a:spLocks noEditPoints="1"/>
                          </wps:cNvSpPr>
                          <wps:spPr bwMode="auto">
                            <a:xfrm>
                              <a:off x="-59" y="364"/>
                              <a:ext cx="12350" cy="3057"/>
                            </a:xfrm>
                            <a:custGeom>
                              <a:avLst/>
                              <a:gdLst>
                                <a:gd name="T0" fmla="*/ 0 w 12240"/>
                                <a:gd name="T1" fmla="+- 0 3456 399"/>
                                <a:gd name="T2" fmla="*/ 3456 h 3057"/>
                                <a:gd name="T3" fmla="*/ 12240 w 12240"/>
                                <a:gd name="T4" fmla="+- 0 3456 399"/>
                                <a:gd name="T5" fmla="*/ 3456 h 3057"/>
                                <a:gd name="T6" fmla="*/ 12240 w 12240"/>
                                <a:gd name="T7" fmla="+- 0 399 399"/>
                                <a:gd name="T8" fmla="*/ 399 h 3057"/>
                                <a:gd name="T9" fmla="*/ 0 w 12240"/>
                                <a:gd name="T10" fmla="+- 0 399 399"/>
                                <a:gd name="T11" fmla="*/ 399 h 3057"/>
                                <a:gd name="T12" fmla="*/ 0 w 12240"/>
                                <a:gd name="T13" fmla="+- 0 3456 399"/>
                                <a:gd name="T14" fmla="*/ 3456 h 3057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2240" h="3057">
                                  <a:moveTo>
                                    <a:pt x="0" y="3057"/>
                                  </a:moveTo>
                                  <a:lnTo>
                                    <a:pt x="12240" y="3057"/>
                                  </a:lnTo>
                                  <a:lnTo>
                                    <a:pt x="122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057"/>
                                  </a:lnTo>
                                </a:path>
                              </a:pathLst>
                            </a:custGeom>
                            <a:solidFill>
                              <a:srgbClr val="DDDCC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3D41AE0B" id="Group 472" o:spid="_x0000_s1026" style="position:absolute;margin-left:-2.95pt;margin-top:0;width:617.5pt;height:171.05pt;z-index:-251659776;mso-position-horizontal-relative:page;mso-position-vertical-relative:page" coordorigin="-59" coordsize="12350,34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">
                <v:group id="Group 475" o:spid="_x0000_s1027" style="position:absolute;width:12240;height:399" coordsize="12240,3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4Jd0rGAAAA3AAA&#10;AA8AAAAAAAAAAAAAAAAAqQIAAGRycy9kb3ducmV2LnhtbFBLBQYAAAAABAAEAPoAAACcAwAAAAA=&#10;">
                  <v:shape id="Freeform 476" o:spid="_x0000_s1028" style="position:absolute;width:12240;height:399;visibility:visible;mso-wrap-style:square;v-text-anchor:top" coordsize="12240,39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wzcTwwAA&#10;ANwAAAAPAAAAZHJzL2Rvd25yZXYueG1sRI9Ba8JAFITvhf6H5Qne6sa2VIlZpVhqPbap4PWRfWZD&#10;sm9jdk3Sf98VBI/DzHzDZJvRNqKnzleOFcxnCQjiwumKSwWH38+nJQgfkDU2jknBH3nYrB8fMky1&#10;G/iH+jyUIkLYp6jAhNCmUvrCkEU/cy1x9E6usxii7EqpOxwi3DbyOUnepMWK44LBlraGijq/WAW7&#10;mqg/moL354/vE/PlRQ/4pdR0Mr6vQAQawz18a++1gtfFAq5n4hGQ6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wzcTwwAAANwAAAAPAAAAAAAAAAAAAAAAAJcCAABkcnMvZG93&#10;bnJldi54bWxQSwUGAAAAAAQABAD1AAAAhwMAAAAA&#10;" path="m0,399l12240,399,12240,,,,,399xe" fillcolor="#9adbf9" stroked="f">
                    <v:path arrowok="t" o:connecttype="custom" o:connectlocs="0,399;12240,399;12240,0;0,0;0,399" o:connectangles="0,0,0,0,0"/>
                  </v:shape>
                </v:group>
                <v:group id="Group 473" o:spid="_x0000_s1029" style="position:absolute;left:-59;top:364;width:12350;height:3057" coordorigin="-59,364" coordsize="12350,305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pGo8IAAADcAAAADwAA&#10;AAAAAAAAAAAAAACpAgAAZHJzL2Rvd25yZXYueG1sUEsFBgAAAAAEAAQA+gAAAJgDAAAAAA==&#10;">
                  <v:shape id="Freeform 474" o:spid="_x0000_s1030" style="position:absolute;left:-59;top:364;width:12350;height:3057;visibility:visible;mso-wrap-style:square;v-text-anchor:top" coordsize="12240,305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PTuuxwAA&#10;ANwAAAAPAAAAZHJzL2Rvd25yZXYueG1sRI9Pa8JAFMTvgt9heUIvohtLqzW6Sv8oCLYHbUS8PbLP&#10;JJh9G7LbmH77rlDwOMzMb5j5sjWlaKh2hWUFo2EEgji1uuBMQfK9HryAcB5ZY2mZFPySg+Wi25lj&#10;rO2Vd9TsfSYChF2MCnLvq1hKl+Zk0A1tRRy8s60N+iDrTOoarwFuSvkYRWNpsOCwkGNF7zmll/2P&#10;UfCcbDHp90cfq8/d8URvRzx8NWOlHnrt6wyEp9bfw//tjVbwNJnC7Uw4AnLx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z07rscAAADcAAAADwAAAAAAAAAAAAAAAACXAgAAZHJz&#10;L2Rvd25yZXYueG1sUEsFBgAAAAAEAAQA9QAAAIsDAAAAAA==&#10;" path="m0,3057l12240,3057,12240,,,,,3057e" fillcolor="#dddccf" stroked="f">
                    <v:path arrowok="t" o:connecttype="custom" o:connectlocs="0,3456;12350,3456;12350,399;0,399;0,3456" o:connectangles="0,0,0,0,0"/>
                    <o:lock v:ext="edit" verticies="t"/>
                  </v:shape>
                </v:group>
                <w10:wrap anchorx="page" anchory="page"/>
              </v:group>
            </w:pict>
          </mc:Fallback>
        </mc:AlternateConten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We believe that digitally delivering focused content to </w:t>
      </w:r>
      <w:r w:rsidR="00CD7FA3">
        <w:rPr>
          <w:rFonts w:ascii="Palatino" w:eastAsia="Palatino" w:hAnsi="Palatino" w:cs="Palatino"/>
          <w:color w:val="231F20"/>
          <w:sz w:val="24"/>
          <w:szCs w:val="24"/>
        </w:rPr>
        <w:t>a patient</w:t>
      </w:r>
      <w:ins w:id="70" w:author="habeeb" w:date="2021-02-07T23:33:00Z">
        <w:r w:rsidR="002D1FD8">
          <w:rPr>
            <w:rFonts w:ascii="Palatino" w:eastAsia="Palatino" w:hAnsi="Palatino" w:cs="Palatino"/>
            <w:color w:val="231F20"/>
            <w:sz w:val="24"/>
            <w:szCs w:val="24"/>
          </w:rPr>
          <w:t>,</w:t>
        </w:r>
      </w:ins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r w:rsidR="00CD7FA3">
        <w:rPr>
          <w:rFonts w:ascii="Palatino" w:eastAsia="Palatino" w:hAnsi="Palatino" w:cs="Palatino"/>
          <w:color w:val="231F20"/>
          <w:sz w:val="24"/>
          <w:szCs w:val="24"/>
        </w:rPr>
        <w:t>where and when he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want</w:t>
      </w:r>
      <w:r w:rsidR="00CD7FA3">
        <w:rPr>
          <w:rFonts w:ascii="Palatino" w:eastAsia="Palatino" w:hAnsi="Palatino" w:cs="Palatino"/>
          <w:color w:val="231F20"/>
          <w:sz w:val="24"/>
          <w:szCs w:val="24"/>
        </w:rPr>
        <w:t>s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it</w:t>
      </w:r>
      <w:ins w:id="71" w:author="habeeb" w:date="2021-02-07T23:33:00Z">
        <w:r w:rsidR="002D1FD8">
          <w:rPr>
            <w:rFonts w:ascii="Palatino" w:eastAsia="Palatino" w:hAnsi="Palatino" w:cs="Palatino"/>
            <w:color w:val="231F20"/>
            <w:sz w:val="24"/>
            <w:szCs w:val="24"/>
          </w:rPr>
          <w:t>,</w:t>
        </w:r>
      </w:ins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can significantly impact:</w:t>
      </w:r>
    </w:p>
    <w:p w14:paraId="26DA6D8C" w14:textId="5EF3A311" w:rsidR="006B2DED" w:rsidRPr="00600C66" w:rsidRDefault="003554A0">
      <w:pPr>
        <w:spacing w:after="0" w:line="240" w:lineRule="auto"/>
        <w:ind w:left="1440" w:right="-20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• Increased patient usage </w:t>
      </w:r>
      <w:r w:rsidR="00194D10">
        <w:rPr>
          <w:rFonts w:ascii="Palatino" w:eastAsia="Palatino" w:hAnsi="Palatino" w:cs="Palatino"/>
          <w:color w:val="231F20"/>
          <w:sz w:val="24"/>
          <w:szCs w:val="24"/>
        </w:rPr>
        <w:t xml:space="preserve">of portals and care management or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wellness programs</w:t>
      </w:r>
    </w:p>
    <w:p w14:paraId="24A9496F" w14:textId="2CB3F2F9" w:rsidR="006B2DED" w:rsidRPr="00600C66" w:rsidRDefault="003554A0">
      <w:pPr>
        <w:spacing w:before="24" w:after="0" w:line="261" w:lineRule="auto"/>
        <w:ind w:left="1620" w:right="1264" w:hanging="180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• Utility of data collected:  additional patient usage </w:t>
      </w:r>
      <w:r w:rsidR="00B36C4C">
        <w:rPr>
          <w:rFonts w:ascii="Palatino" w:eastAsia="Palatino" w:hAnsi="Palatino" w:cs="Palatino"/>
          <w:color w:val="231F20"/>
          <w:sz w:val="24"/>
          <w:szCs w:val="24"/>
        </w:rPr>
        <w:t>=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more data </w:t>
      </w:r>
      <w:r w:rsidR="00B36C4C">
        <w:rPr>
          <w:rFonts w:ascii="Palatino" w:eastAsia="Palatino" w:hAnsi="Palatino" w:cs="Palatino"/>
          <w:color w:val="231F20"/>
          <w:sz w:val="24"/>
          <w:szCs w:val="24"/>
        </w:rPr>
        <w:t>=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greater value of data in support of clinical decision making</w:t>
      </w:r>
    </w:p>
    <w:p w14:paraId="0D72FC4C" w14:textId="34CBC447" w:rsidR="006B2DED" w:rsidRPr="00600C66" w:rsidRDefault="003554A0">
      <w:pPr>
        <w:spacing w:after="0" w:line="261" w:lineRule="auto"/>
        <w:ind w:left="1620" w:right="1360" w:hanging="180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>• R</w:t>
      </w:r>
      <w:r w:rsidR="00DD0DAA">
        <w:rPr>
          <w:rFonts w:ascii="Palatino" w:eastAsia="Palatino" w:hAnsi="Palatino" w:cs="Palatino"/>
          <w:color w:val="231F20"/>
          <w:sz w:val="24"/>
          <w:szCs w:val="24"/>
        </w:rPr>
        <w:t xml:space="preserve">eturn on investment of wellness or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care management programs by augmenting support for clinical decision making</w:t>
      </w:r>
    </w:p>
    <w:p w14:paraId="0F45A257" w14:textId="77777777" w:rsidR="006B2DED" w:rsidRPr="00600C66" w:rsidRDefault="006B2DED">
      <w:pPr>
        <w:spacing w:after="0" w:line="200" w:lineRule="exact"/>
        <w:rPr>
          <w:sz w:val="20"/>
          <w:szCs w:val="20"/>
        </w:rPr>
      </w:pPr>
    </w:p>
    <w:p w14:paraId="7D7195F4" w14:textId="77777777" w:rsidR="006B2DED" w:rsidRPr="00600C66" w:rsidRDefault="006B2DED">
      <w:pPr>
        <w:spacing w:after="0" w:line="200" w:lineRule="exact"/>
        <w:rPr>
          <w:sz w:val="20"/>
          <w:szCs w:val="20"/>
        </w:rPr>
      </w:pPr>
    </w:p>
    <w:p w14:paraId="0992B43F" w14:textId="77777777" w:rsidR="006B2DED" w:rsidRPr="00600C66" w:rsidRDefault="006B2DED">
      <w:pPr>
        <w:spacing w:after="0" w:line="200" w:lineRule="exact"/>
        <w:rPr>
          <w:sz w:val="20"/>
          <w:szCs w:val="20"/>
        </w:rPr>
      </w:pPr>
    </w:p>
    <w:p w14:paraId="5C197913" w14:textId="70EEFD5A" w:rsidR="006B2DED" w:rsidRPr="00600C66" w:rsidRDefault="006B2DED">
      <w:pPr>
        <w:spacing w:before="1" w:after="0" w:line="280" w:lineRule="exact"/>
        <w:rPr>
          <w:sz w:val="28"/>
          <w:szCs w:val="28"/>
        </w:rPr>
      </w:pPr>
    </w:p>
    <w:p w14:paraId="5846C3D7" w14:textId="1B7A64ED" w:rsidR="006B2DED" w:rsidRPr="00600C66" w:rsidRDefault="00081111">
      <w:pPr>
        <w:spacing w:after="0" w:line="240" w:lineRule="auto"/>
        <w:ind w:left="1080" w:right="-20"/>
        <w:rPr>
          <w:rFonts w:ascii="Baskerville" w:eastAsia="Baskerville" w:hAnsi="Baskerville" w:cs="Baskerville"/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0" locked="0" layoutInCell="1" allowOverlap="1" wp14:anchorId="13702C28" wp14:editId="0219D35D">
            <wp:simplePos x="0" y="0"/>
            <wp:positionH relativeFrom="margin">
              <wp:posOffset>4244975</wp:posOffset>
            </wp:positionH>
            <wp:positionV relativeFrom="paragraph">
              <wp:posOffset>153670</wp:posOffset>
            </wp:positionV>
            <wp:extent cx="3051175" cy="1894840"/>
            <wp:effectExtent l="0" t="0" r="0" b="10160"/>
            <wp:wrapSquare wrapText="left"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54A0" w:rsidRPr="00600C66">
        <w:rPr>
          <w:rFonts w:ascii="Baskerville" w:eastAsia="Baskerville" w:hAnsi="Baskerville" w:cs="Baskerville"/>
          <w:color w:val="004386"/>
          <w:sz w:val="28"/>
          <w:szCs w:val="28"/>
        </w:rPr>
        <w:t>Cottage Hospital</w:t>
      </w:r>
    </w:p>
    <w:p w14:paraId="2DD3E533" w14:textId="0654FB3F" w:rsidR="006B2DED" w:rsidRPr="00600C66" w:rsidRDefault="006B2DED" w:rsidP="00081111">
      <w:pPr>
        <w:spacing w:before="2" w:after="0" w:line="200" w:lineRule="exact"/>
        <w:jc w:val="right"/>
        <w:rPr>
          <w:sz w:val="20"/>
          <w:szCs w:val="20"/>
        </w:rPr>
      </w:pPr>
    </w:p>
    <w:p w14:paraId="2678C007" w14:textId="4F65582C" w:rsidR="006B2DED" w:rsidRDefault="003554A0" w:rsidP="004B03AB">
      <w:pPr>
        <w:spacing w:after="0" w:line="240" w:lineRule="auto"/>
        <w:ind w:left="1080" w:right="1170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>Our Customer, Cottage Hospital in Woodsville, NH, is</w:t>
      </w:r>
      <w:r w:rsidR="00081111">
        <w:rPr>
          <w:rFonts w:ascii="Palatino" w:eastAsia="Palatino" w:hAnsi="Palatino" w:cs="Palatino"/>
          <w:color w:val="231F20"/>
          <w:sz w:val="24"/>
          <w:szCs w:val="24"/>
        </w:rPr>
        <w:t xml:space="preserve"> r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ealizing the value of a central patient portal strategy. </w:t>
      </w:r>
      <w:r w:rsidR="005A07CF">
        <w:rPr>
          <w:rFonts w:ascii="Palatino" w:eastAsia="Palatino" w:hAnsi="Palatino" w:cs="Palatino"/>
          <w:color w:val="231F20"/>
          <w:sz w:val="24"/>
          <w:szCs w:val="24"/>
        </w:rPr>
        <w:t>The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hospital is introducing its portal to inpatients </w:t>
      </w:r>
      <w:del w:id="72" w:author="habeeb" w:date="2021-02-07T23:33:00Z">
        <w:r w:rsidRPr="00600C66" w:rsidDel="002D1FD8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>who are bei</w:t>
      </w:r>
      <w:r w:rsidR="007D5E8E">
        <w:rPr>
          <w:rFonts w:ascii="Palatino" w:eastAsia="Palatino" w:hAnsi="Palatino" w:cs="Palatino"/>
          <w:color w:val="231F20"/>
          <w:sz w:val="24"/>
          <w:szCs w:val="24"/>
        </w:rPr>
        <w:t xml:space="preserve">ng transferred </w:t>
      </w:r>
      <w:del w:id="73" w:author="habeeb" w:date="2021-02-07T23:34:00Z">
        <w:r w:rsidR="007D5E8E" w:rsidDel="002D1FD8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7D5E8E">
        <w:rPr>
          <w:rFonts w:ascii="Palatino" w:eastAsia="Palatino" w:hAnsi="Palatino" w:cs="Palatino"/>
          <w:color w:val="231F20"/>
          <w:sz w:val="24"/>
          <w:szCs w:val="24"/>
        </w:rPr>
        <w:t>to the hospital</w:t>
      </w:r>
      <w:ins w:id="74" w:author="habeeb" w:date="2021-02-07T23:34:00Z">
        <w:r w:rsidR="002D1FD8">
          <w:rPr>
            <w:rFonts w:ascii="Palatino" w:eastAsia="Palatino" w:hAnsi="Palatino" w:cs="Palatino"/>
            <w:color w:val="231F20"/>
            <w:sz w:val="24"/>
            <w:szCs w:val="24"/>
          </w:rPr>
          <w:t>’</w:t>
        </w:r>
      </w:ins>
      <w:r w:rsidRPr="00600C66">
        <w:rPr>
          <w:rFonts w:ascii="Palatino" w:eastAsia="Palatino" w:hAnsi="Palatino" w:cs="Palatino"/>
          <w:color w:val="231F20"/>
          <w:sz w:val="24"/>
          <w:szCs w:val="24"/>
        </w:rPr>
        <w:t>s</w:t>
      </w:r>
      <w:r w:rsidR="00A06DB1" w:rsidRPr="00600C66">
        <w:rPr>
          <w:rFonts w:ascii="Palatino" w:eastAsia="Palatino" w:hAnsi="Palatino" w:cs="Palatino"/>
          <w:sz w:val="24"/>
          <w:szCs w:val="24"/>
        </w:rPr>
        <w:t xml:space="preserve">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st</w:t>
      </w:r>
      <w:r w:rsidR="007D5E8E">
        <w:rPr>
          <w:rFonts w:ascii="Palatino" w:eastAsia="Palatino" w:hAnsi="Palatino" w:cs="Palatino"/>
          <w:color w:val="231F20"/>
          <w:sz w:val="24"/>
          <w:szCs w:val="24"/>
        </w:rPr>
        <w:t>ep-down unit. While in the step</w:t>
      </w:r>
      <w:ins w:id="75" w:author="habeeb" w:date="2021-02-07T23:34:00Z">
        <w:r w:rsidR="002D1FD8">
          <w:rPr>
            <w:rFonts w:ascii="Palatino" w:eastAsia="Palatino" w:hAnsi="Palatino" w:cs="Palatino"/>
            <w:color w:val="231F20"/>
            <w:sz w:val="24"/>
            <w:szCs w:val="24"/>
          </w:rPr>
          <w:t>-</w:t>
        </w:r>
      </w:ins>
      <w:r w:rsidR="007D5E8E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down facility, patients and authorized family members can access patient medical informa</w:t>
      </w:r>
      <w:r w:rsidR="00BD3588">
        <w:rPr>
          <w:rFonts w:ascii="Palatino" w:eastAsia="Palatino" w:hAnsi="Palatino" w:cs="Palatino"/>
          <w:color w:val="231F20"/>
          <w:sz w:val="24"/>
          <w:szCs w:val="24"/>
        </w:rPr>
        <w:t xml:space="preserve">tion and physician or other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caregiver instructions through available computer terminals and hospital-based kiosks.</w:t>
      </w:r>
      <w:r w:rsidR="00081111" w:rsidRPr="00081111">
        <w:rPr>
          <w:noProof/>
          <w:sz w:val="20"/>
          <w:szCs w:val="20"/>
        </w:rPr>
        <w:t xml:space="preserve"> </w:t>
      </w:r>
      <w:del w:id="76" w:author="habeeb" w:date="2021-02-07T23:37:00Z">
        <w:r w:rsidR="004B03AB" w:rsidDel="005F2465">
          <w:rPr>
            <w:rFonts w:ascii="Palatino" w:eastAsia="Palatino" w:hAnsi="Palatino" w:cs="Palatino"/>
            <w:sz w:val="24"/>
            <w:szCs w:val="24"/>
          </w:rPr>
          <w:delText xml:space="preserve"> </w:delText>
        </w:r>
      </w:del>
      <w:r w:rsidR="00211CF8">
        <w:rPr>
          <w:rFonts w:ascii="Palatino" w:eastAsia="Palatino" w:hAnsi="Palatino" w:cs="Palatino"/>
          <w:color w:val="231F20"/>
          <w:sz w:val="24"/>
          <w:szCs w:val="24"/>
        </w:rPr>
        <w:t>After introducing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the portal to step-down unit</w:t>
      </w:r>
      <w:r w:rsidR="004B03AB">
        <w:rPr>
          <w:rFonts w:ascii="Palatino" w:eastAsia="Palatino" w:hAnsi="Palatino" w:cs="Palatino"/>
          <w:sz w:val="24"/>
          <w:szCs w:val="24"/>
        </w:rPr>
        <w:t xml:space="preserve">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patients, Cottage will implement </w:t>
      </w:r>
      <w:del w:id="77" w:author="habeeb" w:date="2021-02-07T23:40:00Z">
        <w:r w:rsidR="003D720A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it</w:delText>
        </w:r>
        <w:r w:rsidR="00211CF8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’</w:delText>
        </w:r>
        <w:r w:rsidR="003D720A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s</w:delText>
        </w:r>
      </w:del>
      <w:ins w:id="78" w:author="habeeb" w:date="2021-02-07T23:40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its</w:t>
        </w:r>
      </w:ins>
      <w:r w:rsidR="003D720A">
        <w:rPr>
          <w:rFonts w:ascii="Palatino" w:eastAsia="Palatino" w:hAnsi="Palatino" w:cs="Palatino"/>
          <w:color w:val="231F20"/>
          <w:sz w:val="24"/>
          <w:szCs w:val="24"/>
        </w:rPr>
        <w:t xml:space="preserve"> patient </w:t>
      </w:r>
      <w:del w:id="79" w:author="habeeb" w:date="2021-02-07T23:37:00Z">
        <w:r w:rsidR="003D720A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D720A">
        <w:rPr>
          <w:rFonts w:ascii="Palatino" w:eastAsia="Palatino" w:hAnsi="Palatino" w:cs="Palatino"/>
          <w:color w:val="231F20"/>
          <w:sz w:val="24"/>
          <w:szCs w:val="24"/>
        </w:rPr>
        <w:t>portal</w:t>
      </w:r>
      <w:ins w:id="80" w:author="habeeb" w:date="2021-02-07T23:37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,</w:t>
        </w:r>
      </w:ins>
      <w:r w:rsidR="003D720A">
        <w:rPr>
          <w:rFonts w:ascii="Palatino" w:eastAsia="Palatino" w:hAnsi="Palatino" w:cs="Palatino"/>
          <w:color w:val="231F20"/>
          <w:sz w:val="24"/>
          <w:szCs w:val="24"/>
        </w:rPr>
        <w:t xml:space="preserve"> within </w:t>
      </w:r>
      <w:del w:id="81" w:author="habeeb" w:date="2021-02-07T23:40:00Z">
        <w:r w:rsidR="003D720A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it</w:delText>
        </w:r>
        <w:r w:rsidR="00211CF8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’</w:delText>
        </w:r>
        <w:r w:rsidR="003D720A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s</w:delText>
        </w:r>
      </w:del>
      <w:ins w:id="82" w:author="habeeb" w:date="2021-02-07T23:40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its</w:t>
        </w:r>
      </w:ins>
      <w:r w:rsidR="003D720A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primary care network – allowing primary care facilities </w:t>
      </w:r>
      <w:del w:id="83" w:author="habeeb" w:date="2021-02-07T23:40:00Z">
        <w:r w:rsidRPr="00600C66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to connect to the central portal, regardless of which EHR applications </w:t>
      </w:r>
      <w:r w:rsidR="003D720A">
        <w:rPr>
          <w:rFonts w:ascii="Palatino" w:eastAsia="Palatino" w:hAnsi="Palatino" w:cs="Palatino"/>
          <w:color w:val="231F20"/>
          <w:sz w:val="24"/>
          <w:szCs w:val="24"/>
        </w:rPr>
        <w:t>they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use.</w:t>
      </w:r>
    </w:p>
    <w:p w14:paraId="16B5AB02" w14:textId="77777777" w:rsidR="004B03AB" w:rsidRPr="004B03AB" w:rsidRDefault="004B03AB" w:rsidP="004B03AB">
      <w:pPr>
        <w:spacing w:after="0" w:line="240" w:lineRule="auto"/>
        <w:ind w:left="1080" w:right="1170"/>
        <w:rPr>
          <w:rFonts w:ascii="Palatino" w:eastAsia="Palatino" w:hAnsi="Palatino" w:cs="Palatino"/>
          <w:sz w:val="24"/>
          <w:szCs w:val="24"/>
        </w:rPr>
      </w:pPr>
    </w:p>
    <w:p w14:paraId="1825E2EF" w14:textId="5B293F5F" w:rsidR="006B2DED" w:rsidRDefault="003554A0" w:rsidP="004B03AB">
      <w:pPr>
        <w:spacing w:after="0" w:line="271" w:lineRule="auto"/>
        <w:ind w:left="1800" w:right="2302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“Lastly, Cottage Hospital will enable </w:t>
      </w:r>
      <w:del w:id="84" w:author="habeeb" w:date="2021-02-07T23:38:00Z">
        <w:r w:rsidRPr="00600C66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connectivity </w:t>
      </w:r>
      <w:del w:id="85" w:author="habeeb" w:date="2021-02-07T23:38:00Z">
        <w:r w:rsidRPr="00600C66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>to th</w:t>
      </w:r>
      <w:r w:rsidR="005A07CF">
        <w:rPr>
          <w:rFonts w:ascii="Palatino" w:eastAsia="Palatino" w:hAnsi="Palatino" w:cs="Palatino"/>
          <w:color w:val="231F20"/>
          <w:sz w:val="24"/>
          <w:szCs w:val="24"/>
        </w:rPr>
        <w:t xml:space="preserve">e portal for </w:t>
      </w:r>
      <w:del w:id="86" w:author="habeeb" w:date="2021-02-07T23:40:00Z">
        <w:r w:rsidR="005A07CF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it</w:delText>
        </w:r>
        <w:r w:rsidR="007D5E8E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’</w:delText>
        </w:r>
        <w:r w:rsidR="005A07CF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s</w:delText>
        </w:r>
      </w:del>
      <w:ins w:id="87" w:author="habeeb" w:date="2021-02-07T23:40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its</w:t>
        </w:r>
      </w:ins>
      <w:r w:rsidR="005A07CF">
        <w:rPr>
          <w:rFonts w:ascii="Palatino" w:eastAsia="Palatino" w:hAnsi="Palatino" w:cs="Palatino"/>
          <w:color w:val="231F20"/>
          <w:sz w:val="24"/>
          <w:szCs w:val="24"/>
        </w:rPr>
        <w:t xml:space="preserve"> entire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physician network (primary care and specialis</w:t>
      </w:r>
      <w:r w:rsidR="009C67D5">
        <w:rPr>
          <w:rFonts w:ascii="Palatino" w:eastAsia="Palatino" w:hAnsi="Palatino" w:cs="Palatino"/>
          <w:color w:val="231F20"/>
          <w:sz w:val="24"/>
          <w:szCs w:val="24"/>
        </w:rPr>
        <w:t xml:space="preserve">ts) </w:t>
      </w:r>
      <w:del w:id="88" w:author="habeeb" w:date="2021-02-07T23:38:00Z">
        <w:r w:rsidR="009C67D5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9C67D5">
        <w:rPr>
          <w:rFonts w:ascii="Palatino" w:eastAsia="Palatino" w:hAnsi="Palatino" w:cs="Palatino"/>
          <w:color w:val="231F20"/>
          <w:sz w:val="24"/>
          <w:szCs w:val="24"/>
        </w:rPr>
        <w:t>serving the communitie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s healthcare needs. Once this phase has been implemented, Cottage plans to utilize the system for other services such as diabetes management and medical nutritional therapy”.</w:t>
      </w:r>
    </w:p>
    <w:p w14:paraId="7547D58B" w14:textId="77777777" w:rsidR="004B03AB" w:rsidRPr="004B03AB" w:rsidRDefault="004B03AB" w:rsidP="004B03AB">
      <w:pPr>
        <w:spacing w:after="0" w:line="271" w:lineRule="auto"/>
        <w:ind w:left="1800" w:right="2302"/>
        <w:rPr>
          <w:rFonts w:ascii="Palatino" w:eastAsia="Palatino" w:hAnsi="Palatino" w:cs="Palatino"/>
          <w:sz w:val="24"/>
          <w:szCs w:val="24"/>
        </w:rPr>
      </w:pPr>
    </w:p>
    <w:p w14:paraId="3CBA7832" w14:textId="6303B3F9" w:rsidR="006B2DED" w:rsidRDefault="003554A0" w:rsidP="004B03AB">
      <w:pPr>
        <w:spacing w:after="0" w:line="271" w:lineRule="auto"/>
        <w:ind w:left="1080" w:right="1456"/>
        <w:rPr>
          <w:rFonts w:ascii="Palatino" w:eastAsia="Palatino" w:hAnsi="Palatino" w:cs="Palatino"/>
          <w:color w:val="231F20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To </w:t>
      </w:r>
      <w:r w:rsidR="00975ECF">
        <w:rPr>
          <w:rFonts w:ascii="Palatino" w:eastAsia="Palatino" w:hAnsi="Palatino" w:cs="Palatino"/>
          <w:color w:val="231F20"/>
          <w:sz w:val="24"/>
          <w:szCs w:val="24"/>
        </w:rPr>
        <w:t>encourage use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and enhance </w:t>
      </w:r>
      <w:r w:rsidR="00975ECF">
        <w:rPr>
          <w:rFonts w:ascii="Palatino" w:eastAsia="Palatino" w:hAnsi="Palatino" w:cs="Palatino"/>
          <w:color w:val="231F20"/>
          <w:sz w:val="24"/>
          <w:szCs w:val="24"/>
        </w:rPr>
        <w:t xml:space="preserve">the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value </w:t>
      </w:r>
      <w:r w:rsidR="009A419E">
        <w:rPr>
          <w:rFonts w:ascii="Palatino" w:eastAsia="Palatino" w:hAnsi="Palatino" w:cs="Palatino"/>
          <w:color w:val="231F20"/>
          <w:sz w:val="24"/>
          <w:szCs w:val="24"/>
        </w:rPr>
        <w:t>of</w:t>
      </w:r>
      <w:del w:id="89" w:author="habeeb" w:date="2021-02-07T23:38:00Z">
        <w:r w:rsidR="009A419E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  <w:r w:rsidRPr="00600C66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of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del w:id="90" w:author="habeeb" w:date="2021-02-07T23:39:00Z">
        <w:r w:rsidRPr="00600C66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it</w:delText>
        </w:r>
        <w:r w:rsidR="00975ECF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’</w:delText>
        </w:r>
        <w:r w:rsidRPr="00600C66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s</w:delText>
        </w:r>
      </w:del>
      <w:ins w:id="91" w:author="habeeb" w:date="2021-02-07T23:39:00Z">
        <w:r w:rsidR="005F2465" w:rsidRPr="00600C66">
          <w:rPr>
            <w:rFonts w:ascii="Palatino" w:eastAsia="Palatino" w:hAnsi="Palatino" w:cs="Palatino"/>
            <w:color w:val="231F20"/>
            <w:sz w:val="24"/>
            <w:szCs w:val="24"/>
          </w:rPr>
          <w:t>it</w:t>
        </w:r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s</w:t>
        </w:r>
      </w:ins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connected </w:t>
      </w:r>
      <w:del w:id="92" w:author="habeeb" w:date="2021-02-07T23:39:00Z">
        <w:r w:rsidRPr="00600C66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healthcare </w:t>
      </w:r>
      <w:del w:id="93" w:author="habeeb" w:date="2021-02-07T23:39:00Z">
        <w:r w:rsidRPr="00600C66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community, </w:t>
      </w:r>
      <w:ins w:id="94" w:author="habeeb" w:date="2021-02-07T23:40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 xml:space="preserve">the </w:t>
        </w:r>
      </w:ins>
      <w:r w:rsidRPr="00600C66">
        <w:rPr>
          <w:rFonts w:ascii="Palatino" w:eastAsia="Palatino" w:hAnsi="Palatino" w:cs="Palatino"/>
          <w:color w:val="231F20"/>
          <w:sz w:val="24"/>
          <w:szCs w:val="24"/>
        </w:rPr>
        <w:t>Cottage is supporting the implementation of the centralized patient portal with a coordinated patient education program that includes:</w:t>
      </w:r>
    </w:p>
    <w:p w14:paraId="320F1F0A" w14:textId="77777777" w:rsidR="004B03AB" w:rsidRPr="004B03AB" w:rsidRDefault="004B03AB" w:rsidP="004B03AB">
      <w:pPr>
        <w:spacing w:after="0" w:line="271" w:lineRule="auto"/>
        <w:ind w:left="1080" w:right="1456"/>
        <w:rPr>
          <w:rFonts w:ascii="Palatino" w:eastAsia="Palatino" w:hAnsi="Palatino" w:cs="Palatino"/>
          <w:sz w:val="24"/>
          <w:szCs w:val="24"/>
        </w:rPr>
      </w:pPr>
    </w:p>
    <w:p w14:paraId="5751C5AB" w14:textId="0A4FBFE1" w:rsidR="006B2DED" w:rsidRDefault="007C7D2C" w:rsidP="004B03AB">
      <w:pPr>
        <w:spacing w:after="0" w:line="240" w:lineRule="auto"/>
        <w:ind w:left="1440" w:right="-20"/>
        <w:rPr>
          <w:rFonts w:ascii="Palatino" w:eastAsia="Palatino" w:hAnsi="Palatino" w:cs="Palatino"/>
          <w:color w:val="231F20"/>
          <w:sz w:val="24"/>
          <w:szCs w:val="24"/>
        </w:rPr>
      </w:pPr>
      <w:r>
        <w:rPr>
          <w:rFonts w:ascii="Palatino" w:eastAsia="Palatino" w:hAnsi="Palatino" w:cs="Palatino"/>
          <w:color w:val="231F20"/>
          <w:sz w:val="24"/>
          <w:szCs w:val="24"/>
        </w:rPr>
        <w:t>• Physician</w:t>
      </w:r>
      <w:ins w:id="95" w:author="habeeb" w:date="2021-02-07T23:40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’s</w:t>
        </w:r>
      </w:ins>
      <w:r>
        <w:rPr>
          <w:rFonts w:ascii="Palatino" w:eastAsia="Palatino" w:hAnsi="Palatino" w:cs="Palatino"/>
          <w:color w:val="231F20"/>
          <w:sz w:val="24"/>
          <w:szCs w:val="24"/>
        </w:rPr>
        <w:t xml:space="preserve"> office poster</w:t>
      </w:r>
      <w:r w:rsidR="009A419E">
        <w:rPr>
          <w:rFonts w:ascii="Palatino" w:eastAsia="Palatino" w:hAnsi="Palatino" w:cs="Palatino"/>
          <w:color w:val="231F20"/>
          <w:sz w:val="24"/>
          <w:szCs w:val="24"/>
        </w:rPr>
        <w:t>s</w:t>
      </w:r>
      <w:r>
        <w:rPr>
          <w:rFonts w:ascii="Palatino" w:eastAsia="Palatino" w:hAnsi="Palatino" w:cs="Palatino"/>
          <w:color w:val="231F20"/>
          <w:sz w:val="24"/>
          <w:szCs w:val="24"/>
        </w:rPr>
        <w:t xml:space="preserve"> or 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>signage</w:t>
      </w:r>
    </w:p>
    <w:p w14:paraId="71B508AC" w14:textId="77777777" w:rsidR="004B03AB" w:rsidRPr="004B03AB" w:rsidRDefault="004B03AB" w:rsidP="004B03AB">
      <w:pPr>
        <w:spacing w:after="0" w:line="240" w:lineRule="auto"/>
        <w:ind w:left="1440" w:right="-20"/>
        <w:rPr>
          <w:rFonts w:ascii="Palatino" w:eastAsia="Palatino" w:hAnsi="Palatino" w:cs="Palatino"/>
          <w:sz w:val="24"/>
          <w:szCs w:val="24"/>
        </w:rPr>
      </w:pPr>
    </w:p>
    <w:p w14:paraId="1A78067E" w14:textId="69AA5F71" w:rsidR="006B2DED" w:rsidRDefault="003554A0" w:rsidP="004B03AB">
      <w:pPr>
        <w:spacing w:after="0" w:line="240" w:lineRule="auto"/>
        <w:ind w:left="1440" w:right="-20"/>
        <w:rPr>
          <w:rFonts w:ascii="Palatino" w:eastAsia="Palatino" w:hAnsi="Palatino" w:cs="Palatino"/>
          <w:color w:val="231F20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>• Home-based materials, such as refrigerator magnets</w:t>
      </w:r>
    </w:p>
    <w:p w14:paraId="491A912A" w14:textId="77777777" w:rsidR="004B03AB" w:rsidRPr="004B03AB" w:rsidRDefault="004B03AB" w:rsidP="004B03AB">
      <w:pPr>
        <w:spacing w:after="0" w:line="240" w:lineRule="auto"/>
        <w:ind w:left="1440" w:right="-20"/>
        <w:rPr>
          <w:rFonts w:ascii="Palatino" w:eastAsia="Palatino" w:hAnsi="Palatino" w:cs="Palatino"/>
          <w:sz w:val="24"/>
          <w:szCs w:val="24"/>
        </w:rPr>
      </w:pPr>
    </w:p>
    <w:p w14:paraId="081294FD" w14:textId="481C6E82" w:rsidR="006B2DED" w:rsidRDefault="003554A0" w:rsidP="004B03AB">
      <w:pPr>
        <w:spacing w:after="0" w:line="240" w:lineRule="auto"/>
        <w:ind w:left="1440" w:right="-20"/>
        <w:rPr>
          <w:rFonts w:ascii="Palatino" w:eastAsia="Palatino" w:hAnsi="Palatino" w:cs="Palatino"/>
          <w:color w:val="231F20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>• Follow-up direct mail</w:t>
      </w:r>
    </w:p>
    <w:p w14:paraId="1B3FDAA4" w14:textId="77777777" w:rsidR="004B03AB" w:rsidRPr="004B03AB" w:rsidRDefault="004B03AB" w:rsidP="004B03AB">
      <w:pPr>
        <w:spacing w:after="0" w:line="240" w:lineRule="auto"/>
        <w:ind w:left="1440" w:right="-20"/>
        <w:rPr>
          <w:rFonts w:ascii="Palatino" w:eastAsia="Palatino" w:hAnsi="Palatino" w:cs="Palatino"/>
          <w:sz w:val="24"/>
          <w:szCs w:val="24"/>
        </w:rPr>
      </w:pPr>
    </w:p>
    <w:p w14:paraId="7B840F2A" w14:textId="2227F247" w:rsidR="006B2DED" w:rsidRDefault="003554A0" w:rsidP="004B03AB">
      <w:pPr>
        <w:spacing w:after="0" w:line="240" w:lineRule="auto"/>
        <w:ind w:left="1440" w:right="-20"/>
        <w:rPr>
          <w:rFonts w:ascii="Palatino" w:eastAsia="Palatino" w:hAnsi="Palatino" w:cs="Palatino"/>
          <w:color w:val="231F20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• Special events, such as </w:t>
      </w:r>
      <w:r w:rsidR="007C7D2C">
        <w:rPr>
          <w:rFonts w:ascii="Palatino" w:eastAsia="Palatino" w:hAnsi="Palatino" w:cs="Palatino"/>
          <w:color w:val="231F20"/>
          <w:sz w:val="24"/>
          <w:szCs w:val="24"/>
        </w:rPr>
        <w:t xml:space="preserve">an 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>open house</w:t>
      </w:r>
      <w:ins w:id="96" w:author="habeeb" w:date="2021-02-07T23:41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,</w:t>
        </w:r>
      </w:ins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where information </w:t>
      </w:r>
      <w:del w:id="97" w:author="habeeb" w:date="2021-02-07T23:41:00Z">
        <w:r w:rsidRPr="00600C66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>about the portal will be on display</w:t>
      </w:r>
    </w:p>
    <w:p w14:paraId="7BB38C02" w14:textId="77777777" w:rsidR="004B03AB" w:rsidRPr="004B03AB" w:rsidRDefault="004B03AB" w:rsidP="004B03AB">
      <w:pPr>
        <w:spacing w:after="0" w:line="240" w:lineRule="auto"/>
        <w:ind w:left="1440" w:right="-20"/>
        <w:rPr>
          <w:rFonts w:ascii="Palatino" w:eastAsia="Palatino" w:hAnsi="Palatino" w:cs="Palatino"/>
          <w:sz w:val="24"/>
          <w:szCs w:val="24"/>
        </w:rPr>
      </w:pPr>
    </w:p>
    <w:p w14:paraId="1446C475" w14:textId="77777777" w:rsidR="006B2DED" w:rsidRDefault="003554A0">
      <w:pPr>
        <w:spacing w:after="0" w:line="240" w:lineRule="auto"/>
        <w:ind w:left="1440" w:right="-20"/>
        <w:rPr>
          <w:rFonts w:ascii="Palatino" w:eastAsia="Palatino" w:hAnsi="Palatino" w:cs="Palatino"/>
          <w:color w:val="231F20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>• Local radio announcements</w:t>
      </w:r>
    </w:p>
    <w:p w14:paraId="4AF6D574" w14:textId="77777777" w:rsidR="00097A74" w:rsidRPr="00600C66" w:rsidRDefault="00097A74">
      <w:pPr>
        <w:spacing w:after="0"/>
        <w:sectPr w:rsidR="00097A74" w:rsidRPr="00600C66">
          <w:footerReference w:type="default" r:id="rId10"/>
          <w:pgSz w:w="12240" w:h="15840"/>
          <w:pgMar w:top="980" w:right="0" w:bottom="580" w:left="0" w:header="0" w:footer="391" w:gutter="0"/>
          <w:pgNumType w:start="3"/>
          <w:cols w:space="720"/>
        </w:sectPr>
      </w:pPr>
    </w:p>
    <w:p w14:paraId="1FBD5953" w14:textId="7FBCA5FC" w:rsidR="00097A74" w:rsidRPr="00C66292" w:rsidRDefault="003F13A4" w:rsidP="00C66292">
      <w:pPr>
        <w:spacing w:before="15" w:after="0" w:line="240" w:lineRule="exact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848" behindDoc="0" locked="0" layoutInCell="1" allowOverlap="0" wp14:anchorId="068E099E" wp14:editId="354BB2D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85735" cy="4706303"/>
            <wp:effectExtent l="0" t="0" r="12065" b="0"/>
            <wp:wrapTopAndBottom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Screen Shot 2018-03-04 at 2.32.0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793" cy="470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B55E8" w14:textId="0338A013" w:rsidR="006B2DED" w:rsidRDefault="003554A0" w:rsidP="00C66292">
      <w:pPr>
        <w:spacing w:before="28" w:after="0" w:line="240" w:lineRule="auto"/>
        <w:ind w:left="1080" w:right="-20"/>
        <w:rPr>
          <w:rFonts w:ascii="Baskerville" w:eastAsia="Baskerville" w:hAnsi="Baskerville" w:cs="Baskerville"/>
          <w:sz w:val="28"/>
          <w:szCs w:val="28"/>
        </w:rPr>
      </w:pPr>
      <w:r w:rsidRPr="00600C66">
        <w:rPr>
          <w:rFonts w:ascii="Baskerville" w:eastAsia="Baskerville" w:hAnsi="Baskerville" w:cs="Baskerville"/>
          <w:color w:val="004386"/>
          <w:sz w:val="28"/>
          <w:szCs w:val="28"/>
        </w:rPr>
        <w:t>Driving Health System Growth and Community Leadership</w:t>
      </w:r>
    </w:p>
    <w:p w14:paraId="2E619F31" w14:textId="77777777" w:rsidR="00C66292" w:rsidRPr="00C66292" w:rsidRDefault="00C66292" w:rsidP="00C66292">
      <w:pPr>
        <w:spacing w:before="28" w:after="0" w:line="240" w:lineRule="auto"/>
        <w:ind w:left="1080" w:right="-20"/>
        <w:rPr>
          <w:rFonts w:ascii="Baskerville" w:eastAsia="Baskerville" w:hAnsi="Baskerville" w:cs="Baskerville"/>
          <w:sz w:val="28"/>
          <w:szCs w:val="28"/>
        </w:rPr>
      </w:pPr>
    </w:p>
    <w:p w14:paraId="4624C8E1" w14:textId="0234772C" w:rsidR="006B2DED" w:rsidRDefault="00C03572" w:rsidP="00C66292">
      <w:pPr>
        <w:spacing w:after="0" w:line="261" w:lineRule="auto"/>
        <w:ind w:left="1080" w:right="1457"/>
        <w:rPr>
          <w:rFonts w:ascii="Palatino" w:eastAsia="Palatino" w:hAnsi="Palatino" w:cs="Palatino"/>
          <w:sz w:val="24"/>
          <w:szCs w:val="24"/>
        </w:rPr>
      </w:pPr>
      <w:r>
        <w:rPr>
          <w:rFonts w:ascii="Palatino" w:eastAsia="Palatino" w:hAnsi="Palatino" w:cs="Palatino"/>
          <w:color w:val="231F20"/>
          <w:sz w:val="24"/>
          <w:szCs w:val="24"/>
        </w:rPr>
        <w:t>For a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health system </w:t>
      </w:r>
      <w:r>
        <w:rPr>
          <w:rFonts w:ascii="Palatino" w:eastAsia="Palatino" w:hAnsi="Palatino" w:cs="Palatino"/>
          <w:color w:val="231F20"/>
          <w:sz w:val="24"/>
          <w:szCs w:val="24"/>
        </w:rPr>
        <w:t>to be sustainable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in the new health</w:t>
      </w:r>
      <w:r w:rsidR="00FB7354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care </w:t>
      </w:r>
      <w:del w:id="98" w:author="habeeb" w:date="2021-02-07T23:41:00Z">
        <w:r w:rsidR="003554A0" w:rsidRPr="00600C66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>paradigm</w:t>
      </w:r>
      <w:r>
        <w:rPr>
          <w:rFonts w:ascii="Palatino" w:eastAsia="Palatino" w:hAnsi="Palatino" w:cs="Palatino"/>
          <w:color w:val="231F20"/>
          <w:sz w:val="24"/>
          <w:szCs w:val="24"/>
        </w:rPr>
        <w:t>,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r>
        <w:rPr>
          <w:rFonts w:ascii="Palatino" w:eastAsia="Palatino" w:hAnsi="Palatino" w:cs="Palatino"/>
          <w:color w:val="231F20"/>
          <w:sz w:val="24"/>
          <w:szCs w:val="24"/>
        </w:rPr>
        <w:t>providers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r>
        <w:rPr>
          <w:rFonts w:ascii="Palatino" w:eastAsia="Palatino" w:hAnsi="Palatino" w:cs="Palatino"/>
          <w:color w:val="231F20"/>
          <w:sz w:val="24"/>
          <w:szCs w:val="24"/>
        </w:rPr>
        <w:t>must switch from</w:t>
      </w:r>
      <w:r w:rsidR="00781B59">
        <w:rPr>
          <w:rFonts w:ascii="Palatino" w:eastAsia="Palatino" w:hAnsi="Palatino" w:cs="Palatino"/>
          <w:color w:val="231F20"/>
          <w:sz w:val="24"/>
          <w:szCs w:val="24"/>
        </w:rPr>
        <w:t xml:space="preserve"> episodic 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centered </w:t>
      </w:r>
      <w:r>
        <w:rPr>
          <w:rFonts w:ascii="Palatino" w:eastAsia="Palatino" w:hAnsi="Palatino" w:cs="Palatino"/>
          <w:color w:val="231F20"/>
          <w:sz w:val="24"/>
          <w:szCs w:val="24"/>
        </w:rPr>
        <w:t xml:space="preserve">care 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>to whole health-focused</w:t>
      </w:r>
      <w:r>
        <w:rPr>
          <w:rFonts w:ascii="Palatino" w:eastAsia="Palatino" w:hAnsi="Palatino" w:cs="Palatino"/>
          <w:color w:val="231F20"/>
          <w:sz w:val="24"/>
          <w:szCs w:val="24"/>
        </w:rPr>
        <w:t xml:space="preserve"> care. D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ata </w:t>
      </w:r>
      <w:r>
        <w:rPr>
          <w:rFonts w:ascii="Palatino" w:eastAsia="Palatino" w:hAnsi="Palatino" w:cs="Palatino"/>
          <w:color w:val="231F20"/>
          <w:sz w:val="24"/>
          <w:szCs w:val="24"/>
        </w:rPr>
        <w:t>availability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across the</w:t>
      </w:r>
      <w:r w:rsidR="00A93B17" w:rsidRPr="00600C66">
        <w:rPr>
          <w:rFonts w:ascii="Palatino" w:eastAsia="Palatino" w:hAnsi="Palatino" w:cs="Palatino"/>
          <w:sz w:val="24"/>
          <w:szCs w:val="24"/>
        </w:rPr>
        <w:t xml:space="preserve"> 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>care continuum, and the abi</w:t>
      </w:r>
      <w:r w:rsidR="00F037CB">
        <w:rPr>
          <w:rFonts w:ascii="Palatino" w:eastAsia="Palatino" w:hAnsi="Palatino" w:cs="Palatino"/>
          <w:color w:val="231F20"/>
          <w:sz w:val="24"/>
          <w:szCs w:val="24"/>
        </w:rPr>
        <w:t>lity to connect and tailor care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at the clinic and patient level </w:t>
      </w:r>
      <w:r w:rsidR="00BC45F2">
        <w:rPr>
          <w:rFonts w:ascii="Palatino" w:eastAsia="Palatino" w:hAnsi="Palatino" w:cs="Palatino"/>
          <w:color w:val="231F20"/>
          <w:sz w:val="24"/>
          <w:szCs w:val="24"/>
        </w:rPr>
        <w:t>is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vital in being </w:t>
      </w:r>
      <w:r>
        <w:rPr>
          <w:rFonts w:ascii="Palatino" w:eastAsia="Palatino" w:hAnsi="Palatino" w:cs="Palatino"/>
          <w:color w:val="231F20"/>
          <w:sz w:val="24"/>
          <w:szCs w:val="24"/>
        </w:rPr>
        <w:t>whole-health focused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>.</w:t>
      </w:r>
    </w:p>
    <w:p w14:paraId="0DBECC49" w14:textId="77777777" w:rsidR="00C66292" w:rsidRPr="00C66292" w:rsidRDefault="00C66292" w:rsidP="00C66292">
      <w:pPr>
        <w:spacing w:after="0" w:line="261" w:lineRule="auto"/>
        <w:ind w:left="1080" w:right="1457"/>
        <w:rPr>
          <w:rFonts w:ascii="Palatino" w:eastAsia="Palatino" w:hAnsi="Palatino" w:cs="Palatino"/>
          <w:sz w:val="24"/>
          <w:szCs w:val="24"/>
        </w:rPr>
      </w:pPr>
    </w:p>
    <w:p w14:paraId="592D9CA4" w14:textId="70FD0933" w:rsidR="006B2DED" w:rsidRDefault="003554A0" w:rsidP="00C66292">
      <w:pPr>
        <w:spacing w:after="0" w:line="261" w:lineRule="auto"/>
        <w:ind w:left="1080" w:right="1092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i/>
          <w:color w:val="231F20"/>
          <w:sz w:val="24"/>
          <w:szCs w:val="24"/>
        </w:rPr>
        <w:t>Health systems tha</w:t>
      </w:r>
      <w:r w:rsidR="005C5FC8">
        <w:rPr>
          <w:rFonts w:ascii="Palatino" w:eastAsia="Palatino" w:hAnsi="Palatino" w:cs="Palatino"/>
          <w:i/>
          <w:color w:val="231F20"/>
          <w:sz w:val="24"/>
          <w:szCs w:val="24"/>
        </w:rPr>
        <w:t>t implement a platform</w:t>
      </w:r>
      <w:r w:rsidR="00651CB5">
        <w:rPr>
          <w:rFonts w:ascii="Palatino" w:eastAsia="Palatino" w:hAnsi="Palatino" w:cs="Palatino"/>
          <w:i/>
          <w:color w:val="231F20"/>
          <w:sz w:val="24"/>
          <w:szCs w:val="24"/>
        </w:rPr>
        <w:t xml:space="preserve"> to connect disp</w:t>
      </w:r>
      <w:ins w:id="99" w:author="habeeb" w:date="2021-02-07T23:41:00Z">
        <w:r w:rsidR="005F2465">
          <w:rPr>
            <w:rFonts w:ascii="Palatino" w:eastAsia="Palatino" w:hAnsi="Palatino" w:cs="Palatino"/>
            <w:i/>
            <w:color w:val="231F20"/>
            <w:sz w:val="24"/>
            <w:szCs w:val="24"/>
          </w:rPr>
          <w:t>a</w:t>
        </w:r>
      </w:ins>
      <w:del w:id="100" w:author="habeeb" w:date="2021-02-07T23:41:00Z">
        <w:r w:rsidR="00651CB5" w:rsidDel="005F2465">
          <w:rPr>
            <w:rFonts w:ascii="Palatino" w:eastAsia="Palatino" w:hAnsi="Palatino" w:cs="Palatino"/>
            <w:i/>
            <w:color w:val="231F20"/>
            <w:sz w:val="24"/>
            <w:szCs w:val="24"/>
          </w:rPr>
          <w:delText>e</w:delText>
        </w:r>
      </w:del>
      <w:r w:rsidRPr="00600C66">
        <w:rPr>
          <w:rFonts w:ascii="Palatino" w:eastAsia="Palatino" w:hAnsi="Palatino" w:cs="Palatino"/>
          <w:i/>
          <w:color w:val="231F20"/>
          <w:sz w:val="24"/>
          <w:szCs w:val="24"/>
        </w:rPr>
        <w:t xml:space="preserve">rate </w:t>
      </w:r>
      <w:del w:id="101" w:author="habeeb" w:date="2021-02-07T23:42:00Z">
        <w:r w:rsidR="00651CB5" w:rsidDel="005F2465">
          <w:rPr>
            <w:rFonts w:ascii="Palatino" w:eastAsia="Palatino" w:hAnsi="Palatino" w:cs="Palatino"/>
            <w:i/>
            <w:color w:val="231F20"/>
            <w:sz w:val="24"/>
            <w:szCs w:val="24"/>
          </w:rPr>
          <w:delText>EHR</w:delText>
        </w:r>
      </w:del>
      <w:proofErr w:type="spellStart"/>
      <w:ins w:id="102" w:author="habeeb" w:date="2021-02-07T23:42:00Z">
        <w:r w:rsidR="005F2465">
          <w:rPr>
            <w:rFonts w:ascii="Palatino" w:eastAsia="Palatino" w:hAnsi="Palatino" w:cs="Palatino"/>
            <w:i/>
            <w:color w:val="231F20"/>
            <w:sz w:val="24"/>
            <w:szCs w:val="24"/>
          </w:rPr>
          <w:t>her</w:t>
        </w:r>
      </w:ins>
      <w:r w:rsidR="00651CB5">
        <w:rPr>
          <w:rFonts w:ascii="Palatino" w:eastAsia="Palatino" w:hAnsi="Palatino" w:cs="Palatino"/>
          <w:i/>
          <w:color w:val="231F20"/>
          <w:sz w:val="24"/>
          <w:szCs w:val="24"/>
        </w:rPr>
        <w:t>’</w:t>
      </w:r>
      <w:r w:rsidRPr="00600C66">
        <w:rPr>
          <w:rFonts w:ascii="Palatino" w:eastAsia="Palatino" w:hAnsi="Palatino" w:cs="Palatino"/>
          <w:i/>
          <w:color w:val="231F20"/>
          <w:sz w:val="24"/>
          <w:szCs w:val="24"/>
        </w:rPr>
        <w:t>s</w:t>
      </w:r>
      <w:proofErr w:type="spellEnd"/>
      <w:r w:rsidRPr="00600C66">
        <w:rPr>
          <w:rFonts w:ascii="Palatino" w:eastAsia="Palatino" w:hAnsi="Palatino" w:cs="Palatino"/>
          <w:i/>
          <w:color w:val="231F20"/>
          <w:sz w:val="24"/>
          <w:szCs w:val="24"/>
        </w:rPr>
        <w:t xml:space="preserve"> among aligned </w:t>
      </w:r>
      <w:r w:rsidR="007D5301">
        <w:rPr>
          <w:rFonts w:ascii="Palatino" w:eastAsia="Palatino" w:hAnsi="Palatino" w:cs="Palatino"/>
          <w:i/>
          <w:color w:val="231F20"/>
          <w:sz w:val="24"/>
          <w:szCs w:val="24"/>
        </w:rPr>
        <w:t>healthcare</w:t>
      </w:r>
      <w:r w:rsidRPr="00600C66">
        <w:rPr>
          <w:rFonts w:ascii="Palatino" w:eastAsia="Palatino" w:hAnsi="Palatino" w:cs="Palatino"/>
          <w:i/>
          <w:color w:val="231F20"/>
          <w:sz w:val="24"/>
          <w:szCs w:val="24"/>
        </w:rPr>
        <w:t xml:space="preserve"> pro</w:t>
      </w:r>
      <w:r w:rsidR="007D5301">
        <w:rPr>
          <w:rFonts w:ascii="Palatino" w:eastAsia="Palatino" w:hAnsi="Palatino" w:cs="Palatino"/>
          <w:i/>
          <w:color w:val="231F20"/>
          <w:sz w:val="24"/>
          <w:szCs w:val="24"/>
        </w:rPr>
        <w:t xml:space="preserve">viders </w:t>
      </w:r>
      <w:r w:rsidRPr="00600C66">
        <w:rPr>
          <w:rFonts w:ascii="Palatino" w:eastAsia="Palatino" w:hAnsi="Palatino" w:cs="Palatino"/>
          <w:i/>
          <w:color w:val="231F20"/>
          <w:sz w:val="24"/>
          <w:szCs w:val="24"/>
        </w:rPr>
        <w:t xml:space="preserve">will create market advantages that </w:t>
      </w:r>
      <w:r w:rsidR="00547F79">
        <w:rPr>
          <w:rFonts w:ascii="Palatino" w:eastAsia="Palatino" w:hAnsi="Palatino" w:cs="Palatino"/>
          <w:i/>
          <w:color w:val="231F20"/>
          <w:sz w:val="24"/>
          <w:szCs w:val="24"/>
        </w:rPr>
        <w:t>move them</w:t>
      </w:r>
      <w:r w:rsidRPr="00600C66">
        <w:rPr>
          <w:rFonts w:ascii="Palatino" w:eastAsia="Palatino" w:hAnsi="Palatino" w:cs="Palatino"/>
          <w:i/>
          <w:color w:val="231F20"/>
          <w:sz w:val="24"/>
          <w:szCs w:val="24"/>
        </w:rPr>
        <w:t xml:space="preserve"> toward more measurable, accountable care initiatives and </w:t>
      </w:r>
      <w:r w:rsidR="00547F79">
        <w:rPr>
          <w:rFonts w:ascii="Palatino" w:eastAsia="Palatino" w:hAnsi="Palatino" w:cs="Palatino"/>
          <w:i/>
          <w:color w:val="231F20"/>
          <w:sz w:val="24"/>
          <w:szCs w:val="24"/>
        </w:rPr>
        <w:t xml:space="preserve">will </w:t>
      </w:r>
      <w:r w:rsidRPr="00600C66">
        <w:rPr>
          <w:rFonts w:ascii="Palatino" w:eastAsia="Palatino" w:hAnsi="Palatino" w:cs="Palatino"/>
          <w:i/>
          <w:color w:val="231F20"/>
          <w:sz w:val="24"/>
          <w:szCs w:val="24"/>
        </w:rPr>
        <w:t>better position themselves to meet the demands of the changing reimbursement environment.</w:t>
      </w:r>
    </w:p>
    <w:p w14:paraId="4EE9FC61" w14:textId="77777777" w:rsidR="00C66292" w:rsidRPr="00C66292" w:rsidRDefault="00C66292" w:rsidP="00C66292">
      <w:pPr>
        <w:spacing w:after="0" w:line="261" w:lineRule="auto"/>
        <w:ind w:left="1080" w:right="1092"/>
        <w:rPr>
          <w:rFonts w:ascii="Palatino" w:eastAsia="Palatino" w:hAnsi="Palatino" w:cs="Palatino"/>
          <w:sz w:val="24"/>
          <w:szCs w:val="24"/>
        </w:rPr>
      </w:pPr>
    </w:p>
    <w:p w14:paraId="6E9109CE" w14:textId="4593E82B" w:rsidR="006B2DED" w:rsidRDefault="00B82A7B" w:rsidP="00C66292">
      <w:pPr>
        <w:spacing w:after="0" w:line="261" w:lineRule="auto"/>
        <w:ind w:left="1080" w:right="1740"/>
        <w:rPr>
          <w:rFonts w:ascii="Palatino" w:eastAsia="Palatino" w:hAnsi="Palatino" w:cs="Palatino"/>
          <w:sz w:val="24"/>
          <w:szCs w:val="24"/>
        </w:rPr>
      </w:pPr>
      <w:r>
        <w:rPr>
          <w:rFonts w:ascii="Palatino" w:eastAsia="Palatino" w:hAnsi="Palatino" w:cs="Palatino"/>
          <w:color w:val="231F20"/>
          <w:sz w:val="24"/>
          <w:szCs w:val="24"/>
        </w:rPr>
        <w:t>In addition</w:t>
      </w:r>
      <w:ins w:id="103" w:author="habeeb" w:date="2021-02-07T23:42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,</w:t>
        </w:r>
      </w:ins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the ability to connect, </w:t>
      </w:r>
      <w:del w:id="104" w:author="habeeb" w:date="2021-02-07T23:42:00Z">
        <w:r w:rsidR="003554A0" w:rsidRPr="00600C66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>store and securely share</w:t>
      </w:r>
      <w:r w:rsidR="009A419E">
        <w:rPr>
          <w:rFonts w:ascii="Palatino" w:eastAsia="Palatino" w:hAnsi="Palatino" w:cs="Palatino"/>
          <w:color w:val="231F20"/>
          <w:sz w:val="24"/>
          <w:szCs w:val="24"/>
        </w:rPr>
        <w:t>s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data from virtually a</w:t>
      </w:r>
      <w:r>
        <w:rPr>
          <w:rFonts w:ascii="Palatino" w:eastAsia="Palatino" w:hAnsi="Palatino" w:cs="Palatino"/>
          <w:color w:val="231F20"/>
          <w:sz w:val="24"/>
          <w:szCs w:val="24"/>
        </w:rPr>
        <w:t>ll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EHR applicatio</w:t>
      </w:r>
      <w:r w:rsidR="009C7D94">
        <w:rPr>
          <w:rFonts w:ascii="Palatino" w:eastAsia="Palatino" w:hAnsi="Palatino" w:cs="Palatino"/>
          <w:color w:val="231F20"/>
          <w:sz w:val="24"/>
          <w:szCs w:val="24"/>
        </w:rPr>
        <w:t>n</w:t>
      </w:r>
      <w:r>
        <w:rPr>
          <w:rFonts w:ascii="Palatino" w:eastAsia="Palatino" w:hAnsi="Palatino" w:cs="Palatino"/>
          <w:color w:val="231F20"/>
          <w:sz w:val="24"/>
          <w:szCs w:val="24"/>
        </w:rPr>
        <w:t>s</w:t>
      </w:r>
      <w:ins w:id="105" w:author="habeeb" w:date="2021-02-07T23:42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,</w:t>
        </w:r>
      </w:ins>
      <w:r>
        <w:rPr>
          <w:rFonts w:ascii="Palatino" w:eastAsia="Palatino" w:hAnsi="Palatino" w:cs="Palatino"/>
          <w:color w:val="231F20"/>
          <w:sz w:val="24"/>
          <w:szCs w:val="24"/>
        </w:rPr>
        <w:t xml:space="preserve"> reinforce</w:t>
      </w:r>
      <w:ins w:id="106" w:author="habeeb" w:date="2021-02-07T23:42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s</w:t>
        </w:r>
      </w:ins>
      <w:r w:rsidR="009C7D94">
        <w:rPr>
          <w:rFonts w:ascii="Palatino" w:eastAsia="Palatino" w:hAnsi="Palatino" w:cs="Palatino"/>
          <w:color w:val="231F20"/>
          <w:sz w:val="24"/>
          <w:szCs w:val="24"/>
        </w:rPr>
        <w:t xml:space="preserve"> the health system</w:t>
      </w:r>
      <w:ins w:id="107" w:author="habeeb" w:date="2021-02-07T23:42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’</w:t>
        </w:r>
      </w:ins>
      <w:r w:rsidR="009C7D94">
        <w:rPr>
          <w:rFonts w:ascii="Palatino" w:eastAsia="Palatino" w:hAnsi="Palatino" w:cs="Palatino"/>
          <w:color w:val="231F20"/>
          <w:sz w:val="24"/>
          <w:szCs w:val="24"/>
        </w:rPr>
        <w:t>s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value in</w:t>
      </w:r>
      <w:ins w:id="108" w:author="habeeb" w:date="2021-02-07T23:44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:</w:t>
        </w:r>
      </w:ins>
    </w:p>
    <w:p w14:paraId="1A0D6DF6" w14:textId="77777777" w:rsidR="00C66292" w:rsidRPr="00C66292" w:rsidRDefault="00C66292" w:rsidP="00C66292">
      <w:pPr>
        <w:spacing w:after="0" w:line="261" w:lineRule="auto"/>
        <w:ind w:left="1080" w:right="1740"/>
        <w:rPr>
          <w:rFonts w:ascii="Palatino" w:eastAsia="Palatino" w:hAnsi="Palatino" w:cs="Palatino"/>
          <w:sz w:val="24"/>
          <w:szCs w:val="24"/>
        </w:rPr>
      </w:pPr>
    </w:p>
    <w:p w14:paraId="12D4DC7A" w14:textId="144CCFED" w:rsidR="006B2DED" w:rsidRDefault="003554A0" w:rsidP="00C66292">
      <w:pPr>
        <w:spacing w:after="0" w:line="261" w:lineRule="auto"/>
        <w:ind w:left="1620" w:right="1667" w:hanging="180"/>
        <w:rPr>
          <w:rFonts w:ascii="Palatino" w:eastAsia="Palatino" w:hAnsi="Palatino" w:cs="Palatino"/>
          <w:sz w:val="24"/>
          <w:szCs w:val="24"/>
        </w:rPr>
      </w:pP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• Providing a cost-effective </w:t>
      </w:r>
      <w:del w:id="109" w:author="habeeb" w:date="2021-02-07T23:42:00Z">
        <w:r w:rsidRPr="00600C66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>and integrated solution for physician and ancillary service pr</w:t>
      </w:r>
      <w:r w:rsidR="00082D21">
        <w:rPr>
          <w:rFonts w:ascii="Palatino" w:eastAsia="Palatino" w:hAnsi="Palatino" w:cs="Palatino"/>
          <w:color w:val="231F20"/>
          <w:sz w:val="24"/>
          <w:szCs w:val="24"/>
        </w:rPr>
        <w:t>oviders</w:t>
      </w:r>
      <w:r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struggling with EHR and Meaningful</w:t>
      </w:r>
      <w:ins w:id="110" w:author="habeeb" w:date="2021-02-07T23:43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-</w:t>
        </w:r>
      </w:ins>
      <w:del w:id="111" w:author="habeeb" w:date="2021-02-07T23:43:00Z">
        <w:r w:rsidRPr="00600C66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600C66">
        <w:rPr>
          <w:rFonts w:ascii="Palatino" w:eastAsia="Palatino" w:hAnsi="Palatino" w:cs="Palatino"/>
          <w:color w:val="231F20"/>
          <w:sz w:val="24"/>
          <w:szCs w:val="24"/>
        </w:rPr>
        <w:t>Use requirements</w:t>
      </w:r>
    </w:p>
    <w:p w14:paraId="07BD5EB7" w14:textId="77777777" w:rsidR="00C66292" w:rsidRPr="00C66292" w:rsidRDefault="00C66292" w:rsidP="00C66292">
      <w:pPr>
        <w:spacing w:after="0" w:line="261" w:lineRule="auto"/>
        <w:ind w:left="1620" w:right="1667" w:hanging="180"/>
        <w:rPr>
          <w:rFonts w:ascii="Palatino" w:eastAsia="Palatino" w:hAnsi="Palatino" w:cs="Palatino"/>
          <w:sz w:val="24"/>
          <w:szCs w:val="24"/>
        </w:rPr>
      </w:pPr>
    </w:p>
    <w:p w14:paraId="0B1AE52D" w14:textId="50340BFC" w:rsidR="006B2DED" w:rsidRDefault="00203839">
      <w:pPr>
        <w:spacing w:after="0" w:line="261" w:lineRule="auto"/>
        <w:ind w:left="1620" w:right="1023" w:hanging="180"/>
        <w:rPr>
          <w:rFonts w:ascii="Palatino" w:eastAsia="Palatino" w:hAnsi="Palatino" w:cs="Palatino"/>
          <w:color w:val="231F20"/>
          <w:sz w:val="24"/>
          <w:szCs w:val="24"/>
        </w:rPr>
      </w:pPr>
      <w:r>
        <w:rPr>
          <w:rFonts w:ascii="Palatino" w:eastAsia="Palatino" w:hAnsi="Palatino" w:cs="Palatino"/>
          <w:color w:val="231F20"/>
          <w:sz w:val="24"/>
          <w:szCs w:val="24"/>
        </w:rPr>
        <w:t>• Target</w:t>
      </w:r>
      <w:r w:rsidR="00547F79">
        <w:rPr>
          <w:rFonts w:ascii="Palatino" w:eastAsia="Palatino" w:hAnsi="Palatino" w:cs="Palatino"/>
          <w:color w:val="231F20"/>
          <w:sz w:val="24"/>
          <w:szCs w:val="24"/>
        </w:rPr>
        <w:t>ing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and co</w:t>
      </w:r>
      <w:r>
        <w:rPr>
          <w:rFonts w:ascii="Palatino" w:eastAsia="Palatino" w:hAnsi="Palatino" w:cs="Palatino"/>
          <w:color w:val="231F20"/>
          <w:sz w:val="24"/>
          <w:szCs w:val="24"/>
        </w:rPr>
        <w:t>mmunicat</w:t>
      </w:r>
      <w:ins w:id="112" w:author="habeeb" w:date="2021-02-07T23:43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ing</w:t>
        </w:r>
      </w:ins>
      <w:del w:id="113" w:author="habeeb" w:date="2021-02-07T23:43:00Z">
        <w:r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e</w:delText>
        </w:r>
      </w:del>
      <w:r w:rsidR="000D61F2">
        <w:rPr>
          <w:rFonts w:ascii="Palatino" w:eastAsia="Palatino" w:hAnsi="Palatino" w:cs="Palatino"/>
          <w:color w:val="231F20"/>
          <w:sz w:val="24"/>
          <w:szCs w:val="24"/>
        </w:rPr>
        <w:t xml:space="preserve"> needed services across patience</w:t>
      </w:r>
      <w:r w:rsidR="003554A0" w:rsidRPr="00600C66">
        <w:rPr>
          <w:rFonts w:ascii="Palatino" w:eastAsia="Palatino" w:hAnsi="Palatino" w:cs="Palatino"/>
          <w:color w:val="231F20"/>
          <w:sz w:val="24"/>
          <w:szCs w:val="24"/>
        </w:rPr>
        <w:t xml:space="preserve"> population and healthcare professional audiences</w:t>
      </w:r>
    </w:p>
    <w:p w14:paraId="3E187ED9" w14:textId="77777777" w:rsidR="00097A74" w:rsidRPr="00600C66" w:rsidRDefault="00097A74">
      <w:pPr>
        <w:spacing w:after="0" w:line="261" w:lineRule="auto"/>
        <w:ind w:left="1620" w:right="1023" w:hanging="180"/>
        <w:rPr>
          <w:rFonts w:ascii="Palatino" w:eastAsia="Palatino" w:hAnsi="Palatino" w:cs="Palatino"/>
          <w:sz w:val="24"/>
          <w:szCs w:val="24"/>
        </w:rPr>
      </w:pPr>
    </w:p>
    <w:p w14:paraId="21D6B34F" w14:textId="77777777" w:rsidR="006B2DED" w:rsidRPr="00720716" w:rsidRDefault="006B2DED">
      <w:pPr>
        <w:spacing w:after="0"/>
        <w:sectPr w:rsidR="006B2DED" w:rsidRPr="00720716">
          <w:pgSz w:w="12240" w:h="15840"/>
          <w:pgMar w:top="600" w:right="0" w:bottom="580" w:left="0" w:header="0" w:footer="391" w:gutter="0"/>
          <w:cols w:space="720"/>
        </w:sectPr>
      </w:pPr>
    </w:p>
    <w:p w14:paraId="41396AC1" w14:textId="5073DA43" w:rsidR="006B2DED" w:rsidRDefault="00445BF2" w:rsidP="00445BF2">
      <w:pPr>
        <w:spacing w:after="0" w:line="20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872" behindDoc="0" locked="0" layoutInCell="1" allowOverlap="0" wp14:anchorId="693C31D7" wp14:editId="69DCA35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785735" cy="4015123"/>
            <wp:effectExtent l="0" t="0" r="12065" b="0"/>
            <wp:wrapTopAndBottom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" name="Screen Shot 2018-03-04 at 2.40.2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3616" cy="4019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90E04" w14:textId="77777777" w:rsidR="00445BF2" w:rsidRPr="00445BF2" w:rsidRDefault="00445BF2" w:rsidP="00445BF2">
      <w:pPr>
        <w:spacing w:after="0" w:line="200" w:lineRule="exact"/>
        <w:jc w:val="center"/>
        <w:rPr>
          <w:sz w:val="20"/>
          <w:szCs w:val="20"/>
        </w:rPr>
      </w:pPr>
    </w:p>
    <w:p w14:paraId="52C14C5F" w14:textId="77777777" w:rsidR="006B2DED" w:rsidRPr="00F626BB" w:rsidRDefault="003554A0">
      <w:pPr>
        <w:spacing w:before="28" w:after="0" w:line="240" w:lineRule="auto"/>
        <w:ind w:left="100" w:right="-20"/>
        <w:rPr>
          <w:rFonts w:ascii="Baskerville" w:eastAsia="Baskerville" w:hAnsi="Baskerville" w:cs="Baskerville"/>
          <w:sz w:val="28"/>
          <w:szCs w:val="28"/>
        </w:rPr>
      </w:pPr>
      <w:r w:rsidRPr="00F626BB">
        <w:rPr>
          <w:rFonts w:ascii="Baskerville" w:eastAsia="Baskerville" w:hAnsi="Baskerville" w:cs="Baskerville"/>
          <w:color w:val="004386"/>
          <w:sz w:val="28"/>
          <w:szCs w:val="28"/>
        </w:rPr>
        <w:t>Patient Portal Platform Implementation Criteria</w:t>
      </w:r>
    </w:p>
    <w:p w14:paraId="5C9BC5AE" w14:textId="77777777" w:rsidR="006B2DED" w:rsidRPr="00F626BB" w:rsidRDefault="006B2DED">
      <w:pPr>
        <w:spacing w:before="2" w:after="0" w:line="200" w:lineRule="exact"/>
        <w:rPr>
          <w:sz w:val="20"/>
          <w:szCs w:val="20"/>
        </w:rPr>
      </w:pPr>
    </w:p>
    <w:p w14:paraId="5EFB9700" w14:textId="0213B854" w:rsidR="006B2DED" w:rsidRPr="00F626BB" w:rsidRDefault="003554A0" w:rsidP="00B25CAF">
      <w:pPr>
        <w:spacing w:after="0" w:line="261" w:lineRule="auto"/>
        <w:ind w:left="100" w:right="1124"/>
        <w:jc w:val="both"/>
        <w:rPr>
          <w:rFonts w:ascii="Palatino" w:eastAsia="Palatino" w:hAnsi="Palatino" w:cs="Palatino"/>
          <w:sz w:val="24"/>
          <w:szCs w:val="24"/>
        </w:rPr>
      </w:pPr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As your health system continues </w:t>
      </w:r>
      <w:del w:id="114" w:author="habeeb" w:date="2021-02-07T23:43:00Z">
        <w:r w:rsidRPr="00F626BB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developing </w:delText>
        </w:r>
      </w:del>
      <w:ins w:id="115" w:author="habeeb" w:date="2021-02-07T23:43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to develop</w:t>
        </w:r>
        <w:r w:rsidR="005F2465" w:rsidRPr="00F626BB">
          <w:rPr>
            <w:rFonts w:ascii="Palatino" w:eastAsia="Palatino" w:hAnsi="Palatino" w:cs="Palatino"/>
            <w:color w:val="231F20"/>
            <w:sz w:val="24"/>
            <w:szCs w:val="24"/>
          </w:rPr>
          <w:t xml:space="preserve"> </w:t>
        </w:r>
      </w:ins>
      <w:r w:rsidRPr="00F626BB">
        <w:rPr>
          <w:rFonts w:ascii="Palatino" w:eastAsia="Palatino" w:hAnsi="Palatino" w:cs="Palatino"/>
          <w:color w:val="231F20"/>
          <w:sz w:val="24"/>
          <w:szCs w:val="24"/>
        </w:rPr>
        <w:t>its approach to connecting patients and healthcare professi</w:t>
      </w:r>
      <w:r w:rsidR="007A6B7A">
        <w:rPr>
          <w:rFonts w:ascii="Palatino" w:eastAsia="Palatino" w:hAnsi="Palatino" w:cs="Palatino"/>
          <w:color w:val="231F20"/>
          <w:sz w:val="24"/>
          <w:szCs w:val="24"/>
        </w:rPr>
        <w:t>onals through a portal strategy. T</w:t>
      </w:r>
      <w:r w:rsidRPr="00F626BB">
        <w:rPr>
          <w:rFonts w:ascii="Palatino" w:eastAsia="Palatino" w:hAnsi="Palatino" w:cs="Palatino"/>
          <w:color w:val="231F20"/>
          <w:sz w:val="24"/>
          <w:szCs w:val="24"/>
        </w:rPr>
        <w:t>he fol</w:t>
      </w:r>
      <w:r w:rsidR="008329A6">
        <w:rPr>
          <w:rFonts w:ascii="Palatino" w:eastAsia="Palatino" w:hAnsi="Palatino" w:cs="Palatino"/>
          <w:color w:val="231F20"/>
          <w:sz w:val="24"/>
          <w:szCs w:val="24"/>
        </w:rPr>
        <w:t>lowing criteria can be useful when</w:t>
      </w:r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 evaluating your options</w:t>
      </w:r>
      <w:ins w:id="116" w:author="habeeb" w:date="2021-02-07T23:44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:</w:t>
        </w:r>
      </w:ins>
    </w:p>
    <w:p w14:paraId="74DCBF53" w14:textId="77777777" w:rsidR="006B2DED" w:rsidRPr="00F626BB" w:rsidRDefault="006B2DED" w:rsidP="00B25CAF">
      <w:pPr>
        <w:spacing w:before="10" w:after="0" w:line="170" w:lineRule="exact"/>
        <w:jc w:val="both"/>
        <w:rPr>
          <w:sz w:val="17"/>
          <w:szCs w:val="17"/>
        </w:rPr>
      </w:pPr>
    </w:p>
    <w:p w14:paraId="53A4DBAC" w14:textId="77777777" w:rsidR="006B2DED" w:rsidRPr="00F626BB" w:rsidRDefault="003554A0" w:rsidP="00B25CAF">
      <w:pPr>
        <w:spacing w:after="0" w:line="240" w:lineRule="auto"/>
        <w:ind w:left="460" w:right="-20"/>
        <w:jc w:val="both"/>
        <w:rPr>
          <w:rFonts w:ascii="Palatino" w:eastAsia="Palatino" w:hAnsi="Palatino" w:cs="Palatino"/>
          <w:sz w:val="24"/>
          <w:szCs w:val="24"/>
        </w:rPr>
      </w:pPr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• </w:t>
      </w:r>
      <w:r w:rsidRPr="005F2465">
        <w:rPr>
          <w:rFonts w:ascii="Palatino" w:eastAsia="Palatino" w:hAnsi="Palatino" w:cs="Palatino"/>
          <w:b/>
          <w:bCs/>
          <w:color w:val="231F20"/>
          <w:sz w:val="24"/>
          <w:szCs w:val="24"/>
          <w:rPrChange w:id="117" w:author="habeeb" w:date="2021-02-07T23:44:00Z">
            <w:rPr>
              <w:rFonts w:ascii="Palatino" w:eastAsia="Palatino" w:hAnsi="Palatino" w:cs="Palatino"/>
              <w:color w:val="231F20"/>
              <w:sz w:val="24"/>
              <w:szCs w:val="24"/>
            </w:rPr>
          </w:rPrChange>
        </w:rPr>
        <w:t>Cost of implementation</w:t>
      </w:r>
    </w:p>
    <w:p w14:paraId="768C2D86" w14:textId="693AF45A" w:rsidR="006B2DED" w:rsidRPr="00F626BB" w:rsidRDefault="00FA719F" w:rsidP="00B25CAF">
      <w:pPr>
        <w:spacing w:before="24" w:after="0" w:line="261" w:lineRule="auto"/>
        <w:ind w:left="640" w:right="826"/>
        <w:jc w:val="both"/>
        <w:rPr>
          <w:rFonts w:ascii="Palatino" w:eastAsia="Palatino" w:hAnsi="Palatino" w:cs="Palatino"/>
          <w:sz w:val="24"/>
          <w:szCs w:val="24"/>
        </w:rPr>
      </w:pPr>
      <w:r>
        <w:rPr>
          <w:rFonts w:ascii="Palatino" w:eastAsia="Palatino" w:hAnsi="Palatino" w:cs="Palatino"/>
          <w:color w:val="231F20"/>
          <w:sz w:val="24"/>
          <w:szCs w:val="24"/>
        </w:rPr>
        <w:t>One</w:t>
      </w:r>
      <w:ins w:id="118" w:author="habeeb" w:date="2021-02-07T23:44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-</w:t>
        </w:r>
      </w:ins>
      <w:del w:id="119" w:author="habeeb" w:date="2021-02-07T23:44:00Z">
        <w:r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>
        <w:rPr>
          <w:rFonts w:ascii="Palatino" w:eastAsia="Palatino" w:hAnsi="Palatino" w:cs="Palatino"/>
          <w:color w:val="231F20"/>
          <w:sz w:val="24"/>
          <w:szCs w:val="24"/>
        </w:rPr>
        <w:t>to</w:t>
      </w:r>
      <w:ins w:id="120" w:author="habeeb" w:date="2021-02-07T23:44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-</w:t>
        </w:r>
      </w:ins>
      <w:del w:id="121" w:author="habeeb" w:date="2021-02-07T23:44:00Z">
        <w:r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one </w:t>
      </w:r>
      <w:proofErr w:type="gramStart"/>
      <w:r w:rsidR="003554A0" w:rsidRPr="00F626BB">
        <w:rPr>
          <w:rFonts w:ascii="Palatino" w:eastAsia="Palatino" w:hAnsi="Palatino" w:cs="Palatino"/>
          <w:color w:val="231F20"/>
          <w:sz w:val="24"/>
          <w:szCs w:val="24"/>
        </w:rPr>
        <w:t>solutions</w:t>
      </w:r>
      <w:proofErr w:type="gramEnd"/>
      <w:r w:rsidR="003554A0"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 can prove to be heavy investments in both time and cost. A platform approach should not require the h</w:t>
      </w:r>
      <w:r w:rsidR="00942EF9">
        <w:rPr>
          <w:rFonts w:ascii="Palatino" w:eastAsia="Palatino" w:hAnsi="Palatino" w:cs="Palatino"/>
          <w:color w:val="231F20"/>
          <w:sz w:val="24"/>
          <w:szCs w:val="24"/>
        </w:rPr>
        <w:t>igh cost of one</w:t>
      </w:r>
      <w:ins w:id="122" w:author="habeeb" w:date="2021-02-07T23:45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-</w:t>
        </w:r>
      </w:ins>
      <w:del w:id="123" w:author="habeeb" w:date="2021-02-07T23:45:00Z">
        <w:r w:rsidR="00942EF9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942EF9">
        <w:rPr>
          <w:rFonts w:ascii="Palatino" w:eastAsia="Palatino" w:hAnsi="Palatino" w:cs="Palatino"/>
          <w:color w:val="231F20"/>
          <w:sz w:val="24"/>
          <w:szCs w:val="24"/>
        </w:rPr>
        <w:t>to</w:t>
      </w:r>
      <w:ins w:id="124" w:author="habeeb" w:date="2021-02-07T23:45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-</w:t>
        </w:r>
      </w:ins>
      <w:del w:id="125" w:author="habeeb" w:date="2021-02-07T23:45:00Z">
        <w:r w:rsidR="00942EF9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71699D">
        <w:rPr>
          <w:rFonts w:ascii="Palatino" w:eastAsia="Palatino" w:hAnsi="Palatino" w:cs="Palatino"/>
          <w:color w:val="231F20"/>
          <w:sz w:val="24"/>
          <w:szCs w:val="24"/>
        </w:rPr>
        <w:t xml:space="preserve">one </w:t>
      </w:r>
      <w:del w:id="126" w:author="habeeb" w:date="2021-02-07T23:45:00Z">
        <w:r w:rsidR="003554A0" w:rsidRPr="00F626BB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3554A0" w:rsidRPr="00F626BB">
        <w:rPr>
          <w:rFonts w:ascii="Palatino" w:eastAsia="Palatino" w:hAnsi="Palatino" w:cs="Palatino"/>
          <w:color w:val="231F20"/>
          <w:sz w:val="24"/>
          <w:szCs w:val="24"/>
        </w:rPr>
        <w:t>integration</w:t>
      </w:r>
      <w:r w:rsidR="00942EF9">
        <w:rPr>
          <w:rFonts w:ascii="Palatino" w:eastAsia="Palatino" w:hAnsi="Palatino" w:cs="Palatino"/>
          <w:color w:val="231F20"/>
          <w:sz w:val="24"/>
          <w:szCs w:val="24"/>
        </w:rPr>
        <w:t>s</w:t>
      </w:r>
      <w:r w:rsidR="003554A0" w:rsidRPr="00F626BB">
        <w:rPr>
          <w:rFonts w:ascii="Palatino" w:eastAsia="Palatino" w:hAnsi="Palatino" w:cs="Palatino"/>
          <w:color w:val="231F20"/>
          <w:sz w:val="24"/>
          <w:szCs w:val="24"/>
        </w:rPr>
        <w:t>.</w:t>
      </w:r>
    </w:p>
    <w:p w14:paraId="7ABB57ED" w14:textId="77777777" w:rsidR="006B2DED" w:rsidRPr="00F626BB" w:rsidRDefault="006B2DED" w:rsidP="00B25CAF">
      <w:pPr>
        <w:spacing w:before="10" w:after="0" w:line="170" w:lineRule="exact"/>
        <w:jc w:val="both"/>
        <w:rPr>
          <w:sz w:val="17"/>
          <w:szCs w:val="17"/>
        </w:rPr>
      </w:pPr>
    </w:p>
    <w:p w14:paraId="00290ED2" w14:textId="77777777" w:rsidR="006B2DED" w:rsidRPr="00F626BB" w:rsidRDefault="003554A0" w:rsidP="00B25CAF">
      <w:pPr>
        <w:spacing w:after="0" w:line="240" w:lineRule="auto"/>
        <w:ind w:left="460" w:right="-20"/>
        <w:jc w:val="both"/>
        <w:rPr>
          <w:rFonts w:ascii="Palatino" w:eastAsia="Palatino" w:hAnsi="Palatino" w:cs="Palatino"/>
          <w:sz w:val="24"/>
          <w:szCs w:val="24"/>
        </w:rPr>
      </w:pPr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• </w:t>
      </w:r>
      <w:r w:rsidRPr="00203839">
        <w:rPr>
          <w:rFonts w:ascii="Palatino" w:eastAsia="Palatino" w:hAnsi="Palatino" w:cs="Palatino"/>
          <w:b/>
          <w:color w:val="231F20"/>
          <w:sz w:val="24"/>
          <w:szCs w:val="24"/>
        </w:rPr>
        <w:t>Scalability</w:t>
      </w:r>
    </w:p>
    <w:p w14:paraId="422A3B2C" w14:textId="2FFD9E7E" w:rsidR="006B2DED" w:rsidRPr="00F626BB" w:rsidRDefault="003554A0" w:rsidP="00B25CAF">
      <w:pPr>
        <w:spacing w:before="24" w:after="0" w:line="261" w:lineRule="auto"/>
        <w:ind w:left="640" w:right="789"/>
        <w:jc w:val="both"/>
        <w:rPr>
          <w:rFonts w:ascii="Palatino" w:eastAsia="Palatino" w:hAnsi="Palatino" w:cs="Palatino"/>
          <w:sz w:val="24"/>
          <w:szCs w:val="24"/>
        </w:rPr>
      </w:pPr>
      <w:r w:rsidRPr="00F626BB">
        <w:rPr>
          <w:rFonts w:ascii="Palatino" w:eastAsia="Palatino" w:hAnsi="Palatino" w:cs="Palatino"/>
          <w:color w:val="231F20"/>
          <w:sz w:val="24"/>
          <w:szCs w:val="24"/>
        </w:rPr>
        <w:t>As hospital systems grow organically and by acquisition, it is critical that you</w:t>
      </w:r>
      <w:ins w:id="127" w:author="habeeb" w:date="2021-02-07T23:45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r</w:t>
        </w:r>
      </w:ins>
      <w:del w:id="128" w:author="habeeb" w:date="2021-02-07T23:45:00Z">
        <w:r w:rsidR="00BC45F2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’</w:delText>
        </w:r>
        <w:r w:rsidRPr="00F626BB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r</w:delText>
        </w:r>
        <w:r w:rsidR="00BC45F2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>e</w:delText>
        </w:r>
      </w:del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 portal strategy allow</w:t>
      </w:r>
      <w:r w:rsidR="00F60470">
        <w:rPr>
          <w:rFonts w:ascii="Palatino" w:eastAsia="Palatino" w:hAnsi="Palatino" w:cs="Palatino"/>
          <w:color w:val="231F20"/>
          <w:sz w:val="24"/>
          <w:szCs w:val="24"/>
        </w:rPr>
        <w:t xml:space="preserve">s connectivity with an almost </w:t>
      </w:r>
      <w:r w:rsidRPr="00F626BB">
        <w:rPr>
          <w:rFonts w:ascii="Palatino" w:eastAsia="Palatino" w:hAnsi="Palatino" w:cs="Palatino"/>
          <w:color w:val="231F20"/>
          <w:sz w:val="24"/>
          <w:szCs w:val="24"/>
        </w:rPr>
        <w:t>finite number of practices and patients.</w:t>
      </w:r>
    </w:p>
    <w:p w14:paraId="692CD941" w14:textId="77777777" w:rsidR="006B2DED" w:rsidRPr="00F626BB" w:rsidRDefault="006B2DED" w:rsidP="00B25CAF">
      <w:pPr>
        <w:spacing w:before="10" w:after="0" w:line="170" w:lineRule="exact"/>
        <w:jc w:val="both"/>
        <w:rPr>
          <w:sz w:val="17"/>
          <w:szCs w:val="17"/>
        </w:rPr>
      </w:pPr>
    </w:p>
    <w:p w14:paraId="78978BC5" w14:textId="77777777" w:rsidR="006B2DED" w:rsidRPr="00F626BB" w:rsidRDefault="003554A0" w:rsidP="00B25CAF">
      <w:pPr>
        <w:spacing w:after="0" w:line="240" w:lineRule="auto"/>
        <w:ind w:left="460" w:right="-20"/>
        <w:jc w:val="both"/>
        <w:rPr>
          <w:rFonts w:ascii="Palatino" w:eastAsia="Palatino" w:hAnsi="Palatino" w:cs="Palatino"/>
          <w:sz w:val="24"/>
          <w:szCs w:val="24"/>
        </w:rPr>
      </w:pPr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• </w:t>
      </w:r>
      <w:r w:rsidRPr="00203839">
        <w:rPr>
          <w:rFonts w:ascii="Palatino" w:eastAsia="Palatino" w:hAnsi="Palatino" w:cs="Palatino"/>
          <w:b/>
          <w:color w:val="231F20"/>
          <w:sz w:val="24"/>
          <w:szCs w:val="24"/>
        </w:rPr>
        <w:t>Interoperability</w:t>
      </w:r>
    </w:p>
    <w:p w14:paraId="68D9F9C1" w14:textId="46319316" w:rsidR="006B2DED" w:rsidRPr="00F626BB" w:rsidRDefault="003554A0" w:rsidP="00B25CAF">
      <w:pPr>
        <w:spacing w:before="24" w:after="0" w:line="261" w:lineRule="auto"/>
        <w:ind w:left="640" w:right="800"/>
        <w:jc w:val="both"/>
        <w:rPr>
          <w:rFonts w:ascii="Palatino" w:eastAsia="Palatino" w:hAnsi="Palatino" w:cs="Palatino"/>
          <w:sz w:val="24"/>
          <w:szCs w:val="24"/>
        </w:rPr>
      </w:pPr>
      <w:r w:rsidRPr="00F626BB">
        <w:rPr>
          <w:rFonts w:ascii="Palatino" w:eastAsia="Palatino" w:hAnsi="Palatino" w:cs="Palatino"/>
          <w:color w:val="231F20"/>
          <w:sz w:val="24"/>
          <w:szCs w:val="24"/>
        </w:rPr>
        <w:t>With the myriad of EHR solutio</w:t>
      </w:r>
      <w:r w:rsidR="006C5786">
        <w:rPr>
          <w:rFonts w:ascii="Palatino" w:eastAsia="Palatino" w:hAnsi="Palatino" w:cs="Palatino"/>
          <w:color w:val="231F20"/>
          <w:sz w:val="24"/>
          <w:szCs w:val="24"/>
        </w:rPr>
        <w:t>ns available in the marketplace</w:t>
      </w:r>
      <w:ins w:id="129" w:author="habeeb" w:date="2021-02-07T23:45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,</w:t>
        </w:r>
      </w:ins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 </w:t>
      </w:r>
      <w:r w:rsidR="00573842">
        <w:rPr>
          <w:rFonts w:ascii="Palatino" w:eastAsia="Palatino" w:hAnsi="Palatino" w:cs="Palatino"/>
          <w:color w:val="231F20"/>
          <w:sz w:val="24"/>
          <w:szCs w:val="24"/>
        </w:rPr>
        <w:t>your</w:t>
      </w:r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 portal strategy </w:t>
      </w:r>
      <w:proofErr w:type="gramStart"/>
      <w:r w:rsidRPr="00F626BB">
        <w:rPr>
          <w:rFonts w:ascii="Palatino" w:eastAsia="Palatino" w:hAnsi="Palatino" w:cs="Palatino"/>
          <w:color w:val="231F20"/>
          <w:sz w:val="24"/>
          <w:szCs w:val="24"/>
        </w:rPr>
        <w:t>has to</w:t>
      </w:r>
      <w:proofErr w:type="gramEnd"/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 be vendor-neutral, allowing for integration of any system built on industry-agreed data standards.</w:t>
      </w:r>
    </w:p>
    <w:p w14:paraId="0D4F3E41" w14:textId="77777777" w:rsidR="006B2DED" w:rsidRPr="00F626BB" w:rsidRDefault="006B2DED" w:rsidP="00B25CAF">
      <w:pPr>
        <w:spacing w:before="10" w:after="0" w:line="170" w:lineRule="exact"/>
        <w:jc w:val="both"/>
        <w:rPr>
          <w:sz w:val="17"/>
          <w:szCs w:val="17"/>
        </w:rPr>
      </w:pPr>
    </w:p>
    <w:p w14:paraId="3413EEA0" w14:textId="77777777" w:rsidR="006B2DED" w:rsidRPr="00F626BB" w:rsidRDefault="003554A0" w:rsidP="00B25CAF">
      <w:pPr>
        <w:spacing w:after="0" w:line="240" w:lineRule="auto"/>
        <w:ind w:left="460" w:right="-20"/>
        <w:jc w:val="both"/>
        <w:rPr>
          <w:rFonts w:ascii="Palatino" w:eastAsia="Palatino" w:hAnsi="Palatino" w:cs="Palatino"/>
          <w:sz w:val="24"/>
          <w:szCs w:val="24"/>
        </w:rPr>
      </w:pPr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• </w:t>
      </w:r>
      <w:r w:rsidRPr="00203839">
        <w:rPr>
          <w:rFonts w:ascii="Palatino" w:eastAsia="Palatino" w:hAnsi="Palatino" w:cs="Palatino"/>
          <w:b/>
          <w:color w:val="231F20"/>
          <w:sz w:val="24"/>
          <w:szCs w:val="24"/>
        </w:rPr>
        <w:t>Value-added Applications</w:t>
      </w:r>
    </w:p>
    <w:p w14:paraId="7BB62DA3" w14:textId="69D48BA7" w:rsidR="006B2DED" w:rsidRPr="00F626BB" w:rsidRDefault="003554A0" w:rsidP="00B25CAF">
      <w:pPr>
        <w:spacing w:before="24" w:after="0" w:line="261" w:lineRule="auto"/>
        <w:ind w:left="640" w:right="743"/>
        <w:jc w:val="both"/>
        <w:rPr>
          <w:rFonts w:ascii="Palatino" w:eastAsia="Palatino" w:hAnsi="Palatino" w:cs="Palatino"/>
          <w:sz w:val="24"/>
          <w:szCs w:val="24"/>
        </w:rPr>
      </w:pPr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As market needs and functionality requirements grow, your strategy should include the ability to add features that increase the value of </w:t>
      </w:r>
      <w:r w:rsidR="00573842">
        <w:rPr>
          <w:rFonts w:ascii="Palatino" w:eastAsia="Palatino" w:hAnsi="Palatino" w:cs="Palatino"/>
          <w:color w:val="231F20"/>
          <w:sz w:val="24"/>
          <w:szCs w:val="24"/>
        </w:rPr>
        <w:t>the portal to</w:t>
      </w:r>
      <w:del w:id="130" w:author="habeeb" w:date="2021-02-07T23:47:00Z">
        <w:r w:rsidR="009C67D5" w:rsidDel="00CB0AEA">
          <w:rPr>
            <w:rFonts w:ascii="Palatino" w:eastAsia="Palatino" w:hAnsi="Palatino" w:cs="Palatino"/>
            <w:color w:val="231F20"/>
            <w:sz w:val="24"/>
            <w:szCs w:val="24"/>
          </w:rPr>
          <w:delText>o</w:delText>
        </w:r>
      </w:del>
      <w:r w:rsidR="00573842">
        <w:rPr>
          <w:rFonts w:ascii="Palatino" w:eastAsia="Palatino" w:hAnsi="Palatino" w:cs="Palatino"/>
          <w:color w:val="231F20"/>
          <w:sz w:val="24"/>
          <w:szCs w:val="24"/>
        </w:rPr>
        <w:t xml:space="preserve"> your organization</w:t>
      </w:r>
      <w:ins w:id="131" w:author="habeeb" w:date="2021-02-07T23:46:00Z">
        <w:r w:rsidR="005F2465">
          <w:rPr>
            <w:rFonts w:ascii="Palatino" w:eastAsia="Palatino" w:hAnsi="Palatino" w:cs="Palatino"/>
            <w:color w:val="231F20"/>
            <w:sz w:val="24"/>
            <w:szCs w:val="24"/>
          </w:rPr>
          <w:t>’</w:t>
        </w:r>
      </w:ins>
      <w:r w:rsidR="00194E6B">
        <w:rPr>
          <w:rFonts w:ascii="Palatino" w:eastAsia="Palatino" w:hAnsi="Palatino" w:cs="Palatino"/>
          <w:color w:val="231F20"/>
          <w:sz w:val="24"/>
          <w:szCs w:val="24"/>
        </w:rPr>
        <w:t xml:space="preserve">s </w:t>
      </w:r>
      <w:del w:id="132" w:author="habeeb" w:date="2021-02-07T23:46:00Z">
        <w:r w:rsidR="00194E6B" w:rsidDel="005F2465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="00194E6B">
        <w:rPr>
          <w:rFonts w:ascii="Palatino" w:eastAsia="Palatino" w:hAnsi="Palatino" w:cs="Palatino"/>
          <w:color w:val="231F20"/>
          <w:sz w:val="24"/>
          <w:szCs w:val="24"/>
        </w:rPr>
        <w:t>business development</w:t>
      </w:r>
      <w:r w:rsidRPr="00F626BB">
        <w:rPr>
          <w:rFonts w:ascii="Palatino" w:eastAsia="Palatino" w:hAnsi="Palatino" w:cs="Palatino"/>
          <w:color w:val="231F20"/>
          <w:sz w:val="24"/>
          <w:szCs w:val="24"/>
        </w:rPr>
        <w:t>, your participating</w:t>
      </w:r>
      <w:del w:id="133" w:author="habeeb" w:date="2021-02-07T23:47:00Z">
        <w:r w:rsidRPr="00F626BB" w:rsidDel="00CB0AEA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 physicians and patients.</w:t>
      </w:r>
    </w:p>
    <w:p w14:paraId="1701CB4A" w14:textId="77777777" w:rsidR="006B2DED" w:rsidRPr="00F626BB" w:rsidRDefault="006B2DED" w:rsidP="00B25CAF">
      <w:pPr>
        <w:spacing w:before="4" w:after="0" w:line="160" w:lineRule="exact"/>
        <w:jc w:val="both"/>
        <w:rPr>
          <w:sz w:val="16"/>
          <w:szCs w:val="16"/>
        </w:rPr>
      </w:pPr>
    </w:p>
    <w:p w14:paraId="3AE0A023" w14:textId="77777777" w:rsidR="006B2DED" w:rsidRPr="00F626BB" w:rsidRDefault="003554A0" w:rsidP="00B25CAF">
      <w:pPr>
        <w:spacing w:after="0" w:line="280" w:lineRule="atLeast"/>
        <w:ind w:left="100" w:right="859"/>
        <w:jc w:val="both"/>
        <w:rPr>
          <w:rFonts w:ascii="Palatino" w:eastAsia="Palatino" w:hAnsi="Palatino" w:cs="Palatino"/>
          <w:sz w:val="24"/>
          <w:szCs w:val="24"/>
        </w:rPr>
      </w:pPr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For more information and insights on constructing </w:t>
      </w:r>
      <w:del w:id="134" w:author="habeeb" w:date="2021-02-07T23:47:00Z">
        <w:r w:rsidRPr="00F626BB" w:rsidDel="00CB0AEA">
          <w:rPr>
            <w:rFonts w:ascii="Palatino" w:eastAsia="Palatino" w:hAnsi="Palatino" w:cs="Palatino"/>
            <w:color w:val="231F20"/>
            <w:sz w:val="24"/>
            <w:szCs w:val="24"/>
          </w:rPr>
          <w:delText xml:space="preserve"> </w:delText>
        </w:r>
      </w:del>
      <w:r w:rsidRPr="00F626BB">
        <w:rPr>
          <w:rFonts w:ascii="Palatino" w:eastAsia="Palatino" w:hAnsi="Palatino" w:cs="Palatino"/>
          <w:color w:val="231F20"/>
          <w:sz w:val="24"/>
          <w:szCs w:val="24"/>
        </w:rPr>
        <w:t xml:space="preserve">the right portal strategy for your organization, please contact us at: 800.383.6278 or </w:t>
      </w:r>
      <w:hyperlink r:id="rId13">
        <w:r w:rsidRPr="00F626BB">
          <w:rPr>
            <w:rFonts w:ascii="Palatino" w:eastAsia="Palatino" w:hAnsi="Palatino" w:cs="Palatino"/>
            <w:color w:val="231F20"/>
            <w:sz w:val="24"/>
            <w:szCs w:val="24"/>
          </w:rPr>
          <w:t>marketing@healthtechholdings.com.</w:t>
        </w:r>
      </w:hyperlink>
    </w:p>
    <w:p w14:paraId="566C38C7" w14:textId="77777777" w:rsidR="006B2DED" w:rsidRPr="00A93B17" w:rsidRDefault="006B2DED">
      <w:pPr>
        <w:spacing w:before="10" w:after="0" w:line="190" w:lineRule="exact"/>
        <w:rPr>
          <w:sz w:val="19"/>
          <w:szCs w:val="19"/>
        </w:rPr>
      </w:pPr>
    </w:p>
    <w:p w14:paraId="0803F7A5" w14:textId="343ACDE4" w:rsidR="006B2DED" w:rsidRDefault="008D7CE5" w:rsidP="008D7CE5">
      <w:pPr>
        <w:spacing w:before="60" w:after="0" w:line="240" w:lineRule="auto"/>
        <w:ind w:right="-20"/>
        <w:jc w:val="center"/>
        <w:rPr>
          <w:rFonts w:ascii="Palatino" w:eastAsia="Palatino" w:hAnsi="Palatino" w:cs="Palatino"/>
          <w:sz w:val="20"/>
          <w:szCs w:val="20"/>
        </w:rPr>
      </w:pPr>
      <w:r>
        <w:rPr>
          <w:rFonts w:ascii="Palatino" w:eastAsia="Palatino" w:hAnsi="Palatino" w:cs="Palatino"/>
          <w:noProof/>
          <w:sz w:val="20"/>
          <w:szCs w:val="20"/>
        </w:rPr>
        <w:lastRenderedPageBreak/>
        <w:drawing>
          <wp:anchor distT="0" distB="0" distL="114300" distR="114300" simplePos="0" relativeHeight="251664896" behindDoc="0" locked="0" layoutInCell="1" allowOverlap="0" wp14:anchorId="3C56B520" wp14:editId="5CE6BFC2">
            <wp:simplePos x="0" y="0"/>
            <wp:positionH relativeFrom="page">
              <wp:posOffset>0</wp:posOffset>
            </wp:positionH>
            <wp:positionV relativeFrom="page">
              <wp:posOffset>9044305</wp:posOffset>
            </wp:positionV>
            <wp:extent cx="8541582" cy="1010174"/>
            <wp:effectExtent l="0" t="0" r="0" b="6350"/>
            <wp:wrapTopAndBottom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Screen Shot 2018-03-04 at 2.42.40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3170" cy="10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2DED">
      <w:footerReference w:type="default" r:id="rId15"/>
      <w:pgSz w:w="12240" w:h="15840"/>
      <w:pgMar w:top="460" w:right="300" w:bottom="320" w:left="980" w:header="0" w:footer="1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7BB77" w14:textId="77777777" w:rsidR="000F3CA0" w:rsidRDefault="000F3CA0">
      <w:pPr>
        <w:spacing w:after="0" w:line="240" w:lineRule="auto"/>
      </w:pPr>
      <w:r>
        <w:separator/>
      </w:r>
    </w:p>
  </w:endnote>
  <w:endnote w:type="continuationSeparator" w:id="0">
    <w:p w14:paraId="61C0B335" w14:textId="77777777" w:rsidR="000F3CA0" w:rsidRDefault="000F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Baskerville">
    <w:altName w:val="Times New Roman"/>
    <w:charset w:val="00"/>
    <w:family w:val="roman"/>
    <w:pitch w:val="variable"/>
    <w:sig w:usb0="80000067" w:usb1="00000000" w:usb2="00000000" w:usb3="00000000" w:csb0="0000019F" w:csb1="00000000"/>
  </w:font>
  <w:font w:name="Optima">
    <w:altName w:val="Bell MT"/>
    <w:charset w:val="00"/>
    <w:family w:val="swiss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2CB46" w14:textId="14043DBB" w:rsidR="006B2DED" w:rsidRDefault="0022174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5F76F1C5" wp14:editId="0DBFD969">
              <wp:simplePos x="0" y="0"/>
              <wp:positionH relativeFrom="page">
                <wp:posOffset>0</wp:posOffset>
              </wp:positionH>
              <wp:positionV relativeFrom="page">
                <wp:posOffset>9829800</wp:posOffset>
              </wp:positionV>
              <wp:extent cx="7772400" cy="228600"/>
              <wp:effectExtent l="0" t="0" r="0" b="982980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15480"/>
                        <a:chExt cx="12240" cy="360"/>
                      </a:xfrm>
                    </wpg:grpSpPr>
                    <wps:wsp>
                      <wps:cNvPr id="5" name="Freeform 4"/>
                      <wps:cNvSpPr>
                        <a:spLocks noEditPoints="1"/>
                      </wps:cNvSpPr>
                      <wps:spPr bwMode="auto">
                        <a:xfrm>
                          <a:off x="0" y="30960"/>
                          <a:ext cx="12240" cy="360"/>
                        </a:xfrm>
                        <a:custGeom>
                          <a:avLst/>
                          <a:gdLst>
                            <a:gd name="T0" fmla="*/ 0 w 12240"/>
                            <a:gd name="T1" fmla="+- 0 15840 15480"/>
                            <a:gd name="T2" fmla="*/ 15840 h 360"/>
                            <a:gd name="T3" fmla="*/ 12240 w 12240"/>
                            <a:gd name="T4" fmla="+- 0 15840 15480"/>
                            <a:gd name="T5" fmla="*/ 15840 h 360"/>
                            <a:gd name="T6" fmla="*/ 12240 w 12240"/>
                            <a:gd name="T7" fmla="+- 0 15480 15480"/>
                            <a:gd name="T8" fmla="*/ 15480 h 360"/>
                            <a:gd name="T9" fmla="*/ 0 w 12240"/>
                            <a:gd name="T10" fmla="+- 0 15480 15480"/>
                            <a:gd name="T11" fmla="*/ 15480 h 360"/>
                            <a:gd name="T12" fmla="*/ 0 w 12240"/>
                            <a:gd name="T13" fmla="+- 0 15840 15480"/>
                            <a:gd name="T14" fmla="*/ 15840 h 360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2240" h="360">
                              <a:moveTo>
                                <a:pt x="0" y="360"/>
                              </a:moveTo>
                              <a:lnTo>
                                <a:pt x="12240" y="360"/>
                              </a:lnTo>
                              <a:lnTo>
                                <a:pt x="12240" y="0"/>
                              </a:lnTo>
                              <a:lnTo>
                                <a:pt x="0" y="0"/>
                              </a:lnTo>
                              <a:lnTo>
                                <a:pt x="0" y="360"/>
                              </a:lnTo>
                            </a:path>
                          </a:pathLst>
                        </a:custGeom>
                        <a:solidFill>
                          <a:srgbClr val="C6E1A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2650D75" id="Group 3" o:spid="_x0000_s1026" style="position:absolute;margin-left:0;margin-top:774pt;width:612pt;height:18pt;z-index:-251659776;mso-position-horizontal-relative:page;mso-position-vertical-relative:page" coordorigin=",15480" coordsize="12240,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">
              <v:polyline id="Freeform 4" o:spid="_x0000_s1027" style="position:absolute;visibility:visible;mso-wrap-style:square;v-text-anchor:top" points="0,31320,12240,31320,12240,30960,0,30960,0,31320" coordsize="12240,3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6276wQAA&#10;ANoAAAAPAAAAZHJzL2Rvd25yZXYueG1sRI9Bi8IwFITvC/6H8ARva1rRRapRRFC89KDrQW/P5tkW&#10;m5fSxFr/vREEj8PMfMPMl52pREuNKy0riIcRCOLM6pJzBcf/ze8UhPPIGivLpOBJDpaL3s8cE20f&#10;vKf24HMRIOwSVFB4XydSuqwgg25oa+LgXW1j0AfZ5FI3+AhwU8lRFP1JgyWHhQJrWheU3Q53o2Bz&#10;r9LVpZ1esuN5G29THqcyPik16HerGQhPnf+GP+2dVjCB95VwA+Ti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+tu+sEAAADaAAAADwAAAAAAAAAAAAAAAACXAgAAZHJzL2Rvd25y&#10;ZXYueG1sUEsFBgAAAAAEAAQA9QAAAIUDAAAAAA==&#10;" fillcolor="#c6e1a8" stroked="f">
                <v:path arrowok="t" o:connecttype="custom" o:connectlocs="0,15840;12240,15840;12240,15480;0,15480;0,15840" o:connectangles="0,0,0,0,0"/>
                <o:lock v:ext="edit" verticies="t"/>
              </v:polylin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125F10C" wp14:editId="40D9C077">
              <wp:simplePos x="0" y="0"/>
              <wp:positionH relativeFrom="page">
                <wp:posOffset>7408545</wp:posOffset>
              </wp:positionH>
              <wp:positionV relativeFrom="page">
                <wp:posOffset>9669780</wp:posOffset>
              </wp:positionV>
              <wp:extent cx="127635" cy="177800"/>
              <wp:effectExtent l="4445" t="508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997C0" w14:textId="14533F19" w:rsidR="006B2DED" w:rsidRDefault="003554A0">
                          <w:pPr>
                            <w:spacing w:before="11" w:after="0" w:line="240" w:lineRule="auto"/>
                            <w:ind w:left="40" w:right="-20"/>
                            <w:rPr>
                              <w:rFonts w:ascii="Palatino" w:eastAsia="Palatino" w:hAnsi="Palatino" w:cs="Palatino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Palatino" w:eastAsia="Palatino" w:hAnsi="Palatino" w:cs="Palatino"/>
                              <w:color w:val="231F20"/>
                              <w:w w:val="10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D2C4C">
                            <w:rPr>
                              <w:rFonts w:ascii="Palatino" w:eastAsia="Palatino" w:hAnsi="Palatino" w:cs="Palatino"/>
                              <w:noProof/>
                              <w:color w:val="231F20"/>
                              <w:w w:val="101"/>
                              <w:sz w:val="24"/>
                              <w:szCs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25F10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83.35pt;margin-top:761.4pt;width:10.0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" filled="f" stroked="f">
              <v:textbox inset="0,0,0,0">
                <w:txbxContent>
                  <w:p w14:paraId="4AC997C0" w14:textId="14533F19" w:rsidR="006B2DED" w:rsidRDefault="003554A0">
                    <w:pPr>
                      <w:spacing w:before="11" w:after="0" w:line="240" w:lineRule="auto"/>
                      <w:ind w:left="40" w:right="-20"/>
                      <w:rPr>
                        <w:rFonts w:ascii="Palatino" w:eastAsia="Palatino" w:hAnsi="Palatino" w:cs="Palatino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Palatino" w:eastAsia="Palatino" w:hAnsi="Palatino" w:cs="Palatino"/>
                        <w:color w:val="231F20"/>
                        <w:w w:val="101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D2C4C">
                      <w:rPr>
                        <w:rFonts w:ascii="Palatino" w:eastAsia="Palatino" w:hAnsi="Palatino" w:cs="Palatino"/>
                        <w:noProof/>
                        <w:color w:val="231F20"/>
                        <w:w w:val="101"/>
                        <w:sz w:val="24"/>
                        <w:szCs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6E988" w14:textId="124C98C1" w:rsidR="006B2DED" w:rsidRDefault="0022174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79D5B6F" wp14:editId="66A2E589">
              <wp:simplePos x="0" y="0"/>
              <wp:positionH relativeFrom="page">
                <wp:posOffset>7421245</wp:posOffset>
              </wp:positionH>
              <wp:positionV relativeFrom="page">
                <wp:posOffset>9669780</wp:posOffset>
              </wp:positionV>
              <wp:extent cx="102235" cy="177800"/>
              <wp:effectExtent l="4445" t="508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5C507B" w14:textId="77777777" w:rsidR="006B2DED" w:rsidRDefault="003554A0">
                          <w:pPr>
                            <w:spacing w:before="11" w:after="0" w:line="240" w:lineRule="auto"/>
                            <w:ind w:left="20" w:right="-56"/>
                            <w:rPr>
                              <w:rFonts w:ascii="Palatino" w:eastAsia="Palatino" w:hAnsi="Palatino" w:cs="Palatino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Palatino" w:eastAsia="Palatino" w:hAnsi="Palatino" w:cs="Palatino"/>
                              <w:color w:val="231F20"/>
                              <w:w w:val="101"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9D5B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84.35pt;margin-top:761.4pt;width:8.05pt;height:14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" filled="f" stroked="f">
              <v:textbox inset="0,0,0,0">
                <w:txbxContent>
                  <w:p w14:paraId="5E5C507B" w14:textId="77777777" w:rsidR="006B2DED" w:rsidRDefault="003554A0">
                    <w:pPr>
                      <w:spacing w:before="11" w:after="0" w:line="240" w:lineRule="auto"/>
                      <w:ind w:left="20" w:right="-56"/>
                      <w:rPr>
                        <w:rFonts w:ascii="Palatino" w:eastAsia="Palatino" w:hAnsi="Palatino" w:cs="Palatino"/>
                        <w:sz w:val="24"/>
                        <w:szCs w:val="24"/>
                      </w:rPr>
                    </w:pPr>
                    <w:r>
                      <w:rPr>
                        <w:rFonts w:ascii="Palatino" w:eastAsia="Palatino" w:hAnsi="Palatino" w:cs="Palatino"/>
                        <w:color w:val="231F20"/>
                        <w:w w:val="101"/>
                        <w:sz w:val="24"/>
                        <w:szCs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109A5" w14:textId="77777777" w:rsidR="000F3CA0" w:rsidRDefault="000F3CA0">
      <w:pPr>
        <w:spacing w:after="0" w:line="240" w:lineRule="auto"/>
      </w:pPr>
      <w:r>
        <w:separator/>
      </w:r>
    </w:p>
  </w:footnote>
  <w:footnote w:type="continuationSeparator" w:id="0">
    <w:p w14:paraId="507AB48C" w14:textId="77777777" w:rsidR="000F3CA0" w:rsidRDefault="000F3CA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abeeb">
    <w15:presenceInfo w15:providerId="None" w15:userId="hab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trackRevisions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DED"/>
    <w:rsid w:val="000569B3"/>
    <w:rsid w:val="00063638"/>
    <w:rsid w:val="00075817"/>
    <w:rsid w:val="00081111"/>
    <w:rsid w:val="00081FBC"/>
    <w:rsid w:val="00082D21"/>
    <w:rsid w:val="00097A74"/>
    <w:rsid w:val="000D61F2"/>
    <w:rsid w:val="000E3F4C"/>
    <w:rsid w:val="000F3CA0"/>
    <w:rsid w:val="001117C3"/>
    <w:rsid w:val="00115277"/>
    <w:rsid w:val="001471FB"/>
    <w:rsid w:val="00156F3F"/>
    <w:rsid w:val="001813F3"/>
    <w:rsid w:val="00184E07"/>
    <w:rsid w:val="00194D10"/>
    <w:rsid w:val="00194E6B"/>
    <w:rsid w:val="00203839"/>
    <w:rsid w:val="00211CF8"/>
    <w:rsid w:val="0022174D"/>
    <w:rsid w:val="0026678A"/>
    <w:rsid w:val="002D1FD8"/>
    <w:rsid w:val="002F575F"/>
    <w:rsid w:val="003554A0"/>
    <w:rsid w:val="003874DB"/>
    <w:rsid w:val="003A4828"/>
    <w:rsid w:val="003C09CF"/>
    <w:rsid w:val="003D6148"/>
    <w:rsid w:val="003D720A"/>
    <w:rsid w:val="003F0575"/>
    <w:rsid w:val="003F13A4"/>
    <w:rsid w:val="00430EBF"/>
    <w:rsid w:val="00445BF2"/>
    <w:rsid w:val="004646B8"/>
    <w:rsid w:val="004B03AB"/>
    <w:rsid w:val="004B5D1A"/>
    <w:rsid w:val="004C719D"/>
    <w:rsid w:val="004E2D1A"/>
    <w:rsid w:val="004F7076"/>
    <w:rsid w:val="00501872"/>
    <w:rsid w:val="00547F79"/>
    <w:rsid w:val="00573842"/>
    <w:rsid w:val="00580199"/>
    <w:rsid w:val="005A07CF"/>
    <w:rsid w:val="005C5FC8"/>
    <w:rsid w:val="005F2465"/>
    <w:rsid w:val="00600C66"/>
    <w:rsid w:val="006273D3"/>
    <w:rsid w:val="00651CB5"/>
    <w:rsid w:val="006B2DED"/>
    <w:rsid w:val="006C5786"/>
    <w:rsid w:val="006C6A62"/>
    <w:rsid w:val="006E21EE"/>
    <w:rsid w:val="0071699D"/>
    <w:rsid w:val="00720716"/>
    <w:rsid w:val="007728D6"/>
    <w:rsid w:val="00781B59"/>
    <w:rsid w:val="007A6B7A"/>
    <w:rsid w:val="007C7D2C"/>
    <w:rsid w:val="007D5301"/>
    <w:rsid w:val="007D5E8E"/>
    <w:rsid w:val="007D7DCA"/>
    <w:rsid w:val="008329A6"/>
    <w:rsid w:val="00853AB3"/>
    <w:rsid w:val="008B3B09"/>
    <w:rsid w:val="008D2AEB"/>
    <w:rsid w:val="008D7CE5"/>
    <w:rsid w:val="009104E4"/>
    <w:rsid w:val="00942EF9"/>
    <w:rsid w:val="0095725D"/>
    <w:rsid w:val="00975ECF"/>
    <w:rsid w:val="009A419E"/>
    <w:rsid w:val="009C0347"/>
    <w:rsid w:val="009C67D5"/>
    <w:rsid w:val="009C7D94"/>
    <w:rsid w:val="00A06DB1"/>
    <w:rsid w:val="00A40E9C"/>
    <w:rsid w:val="00A87DA9"/>
    <w:rsid w:val="00A93B17"/>
    <w:rsid w:val="00AB4043"/>
    <w:rsid w:val="00AD6475"/>
    <w:rsid w:val="00AF3360"/>
    <w:rsid w:val="00AF3E29"/>
    <w:rsid w:val="00B22466"/>
    <w:rsid w:val="00B25CAF"/>
    <w:rsid w:val="00B36C4C"/>
    <w:rsid w:val="00B402FB"/>
    <w:rsid w:val="00B52629"/>
    <w:rsid w:val="00B64EE4"/>
    <w:rsid w:val="00B82A7B"/>
    <w:rsid w:val="00B85FF0"/>
    <w:rsid w:val="00B93C63"/>
    <w:rsid w:val="00BC207A"/>
    <w:rsid w:val="00BC45F2"/>
    <w:rsid w:val="00BD3588"/>
    <w:rsid w:val="00C03572"/>
    <w:rsid w:val="00C40804"/>
    <w:rsid w:val="00C66292"/>
    <w:rsid w:val="00C86E98"/>
    <w:rsid w:val="00CB0AEA"/>
    <w:rsid w:val="00CB2DD2"/>
    <w:rsid w:val="00CD7DC2"/>
    <w:rsid w:val="00CD7FA3"/>
    <w:rsid w:val="00CF5F20"/>
    <w:rsid w:val="00D05731"/>
    <w:rsid w:val="00D37445"/>
    <w:rsid w:val="00D56306"/>
    <w:rsid w:val="00D83949"/>
    <w:rsid w:val="00DD0DAA"/>
    <w:rsid w:val="00DF049E"/>
    <w:rsid w:val="00E21E87"/>
    <w:rsid w:val="00E66183"/>
    <w:rsid w:val="00E81C0D"/>
    <w:rsid w:val="00ED2C4C"/>
    <w:rsid w:val="00ED735C"/>
    <w:rsid w:val="00F037CB"/>
    <w:rsid w:val="00F07BF5"/>
    <w:rsid w:val="00F1060F"/>
    <w:rsid w:val="00F32735"/>
    <w:rsid w:val="00F60470"/>
    <w:rsid w:val="00F626BB"/>
    <w:rsid w:val="00FA719F"/>
    <w:rsid w:val="00FB7354"/>
    <w:rsid w:val="00FC5AC9"/>
    <w:rsid w:val="00FE03BD"/>
    <w:rsid w:val="00FF03D8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3D9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78A"/>
  </w:style>
  <w:style w:type="paragraph" w:styleId="Footer">
    <w:name w:val="footer"/>
    <w:basedOn w:val="Normal"/>
    <w:link w:val="FooterChar"/>
    <w:uiPriority w:val="99"/>
    <w:unhideWhenUsed/>
    <w:rsid w:val="0026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78A"/>
  </w:style>
  <w:style w:type="paragraph" w:styleId="Revision">
    <w:name w:val="Revision"/>
    <w:hidden/>
    <w:uiPriority w:val="99"/>
    <w:semiHidden/>
    <w:rsid w:val="00853AB3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marketing@healthtechholdings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4D50CFCA-BB65-4C7C-9273-09A27C405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Bruton, Oren</dc:creator>
  <cp:lastModifiedBy>habeeb</cp:lastModifiedBy>
  <cp:revision>4</cp:revision>
  <dcterms:created xsi:type="dcterms:W3CDTF">2020-06-12T03:59:00Z</dcterms:created>
  <dcterms:modified xsi:type="dcterms:W3CDTF">2021-02-08T05:48:00Z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2013-11-22T00:00:00Z</vt:filetime>
  </property>
  <property fmtid="{D5CDD505-2E9C-101B-9397-08002B2CF9AE}" pid="3" name="LastSaved">
    <vt:filetime>2018-02-28T00:00:00Z</vt:filetime>
  </property>
</Properties>
</file>