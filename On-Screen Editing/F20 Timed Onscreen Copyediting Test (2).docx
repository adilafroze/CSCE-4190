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A7F7" w14:textId="77777777" w:rsidR="0008248B" w:rsidRDefault="0008248B" w:rsidP="00894616">
      <w:pPr>
        <w:jc w:val="both"/>
        <w:rPr>
          <w:b/>
        </w:rPr>
      </w:pPr>
    </w:p>
    <w:p w14:paraId="7E5823BB" w14:textId="3D47F14D" w:rsidR="000E58EB" w:rsidRPr="00A2233A" w:rsidRDefault="00894616" w:rsidP="00894616">
      <w:pPr>
        <w:jc w:val="both"/>
        <w:rPr>
          <w:b/>
        </w:rPr>
      </w:pPr>
      <w:r w:rsidRPr="00A2233A">
        <w:rPr>
          <w:b/>
        </w:rPr>
        <w:t>TECM 4190</w:t>
      </w:r>
      <w:r w:rsidR="00771288">
        <w:rPr>
          <w:b/>
        </w:rPr>
        <w:tab/>
      </w:r>
      <w:r w:rsidR="00771288">
        <w:rPr>
          <w:b/>
        </w:rPr>
        <w:tab/>
      </w:r>
      <w:r w:rsidR="00771288">
        <w:rPr>
          <w:b/>
        </w:rPr>
        <w:tab/>
      </w:r>
      <w:r w:rsidR="00771288">
        <w:rPr>
          <w:b/>
        </w:rPr>
        <w:tab/>
      </w:r>
      <w:r w:rsidR="00771288">
        <w:rPr>
          <w:b/>
        </w:rPr>
        <w:tab/>
      </w:r>
      <w:r w:rsidR="00BE7E73">
        <w:rPr>
          <w:b/>
        </w:rPr>
        <w:t>Timed Onscreen</w:t>
      </w:r>
      <w:r w:rsidR="0008248B">
        <w:rPr>
          <w:b/>
        </w:rPr>
        <w:t xml:space="preserve"> </w:t>
      </w:r>
      <w:r w:rsidRPr="00A2233A">
        <w:rPr>
          <w:b/>
        </w:rPr>
        <w:t>Copyediting Test</w:t>
      </w:r>
    </w:p>
    <w:p w14:paraId="4D630774" w14:textId="77777777" w:rsidR="00894616" w:rsidRDefault="00894616" w:rsidP="00894616">
      <w:pPr>
        <w:jc w:val="both"/>
      </w:pPr>
    </w:p>
    <w:p w14:paraId="21FFC9D9" w14:textId="6DD707DF" w:rsidR="00C45192" w:rsidRPr="00CE5E2C" w:rsidRDefault="00A2233A" w:rsidP="00894616">
      <w:pPr>
        <w:jc w:val="both"/>
        <w:rPr>
          <w:sz w:val="21"/>
        </w:rPr>
      </w:pPr>
      <w:r w:rsidRPr="00A2233A">
        <w:rPr>
          <w:b/>
        </w:rPr>
        <w:t>General Directions:</w:t>
      </w:r>
      <w:r>
        <w:t xml:space="preserve"> </w:t>
      </w:r>
      <w:r w:rsidRPr="00CE5E2C">
        <w:rPr>
          <w:sz w:val="21"/>
        </w:rPr>
        <w:t xml:space="preserve">Read carefully. </w:t>
      </w:r>
      <w:r w:rsidR="0073461B" w:rsidRPr="00CE5E2C">
        <w:rPr>
          <w:sz w:val="21"/>
        </w:rPr>
        <w:t xml:space="preserve">Use proper onscreen editing technique. </w:t>
      </w:r>
      <w:r w:rsidR="00C45192" w:rsidRPr="00CE5E2C">
        <w:rPr>
          <w:sz w:val="21"/>
        </w:rPr>
        <w:t>You may use RPW but no other resources during the test.</w:t>
      </w:r>
      <w:r w:rsidR="0073461B" w:rsidRPr="00CE5E2C">
        <w:rPr>
          <w:sz w:val="21"/>
        </w:rPr>
        <w:t xml:space="preserve"> You have 60 minutes to complete this test</w:t>
      </w:r>
      <w:r w:rsidR="00BE7E73">
        <w:rPr>
          <w:sz w:val="21"/>
        </w:rPr>
        <w:t>.</w:t>
      </w:r>
    </w:p>
    <w:p w14:paraId="5B98FC36" w14:textId="77777777" w:rsidR="00A2233A" w:rsidRDefault="00A2233A" w:rsidP="00894616">
      <w:pPr>
        <w:jc w:val="both"/>
      </w:pPr>
    </w:p>
    <w:p w14:paraId="44796B6B" w14:textId="5AEB8ED3" w:rsidR="001C2019" w:rsidRPr="0008248B" w:rsidRDefault="00CE5E2C" w:rsidP="00EA299E">
      <w:pPr>
        <w:pBdr>
          <w:bottom w:val="single" w:sz="4" w:space="1" w:color="auto"/>
        </w:pBdr>
        <w:rPr>
          <w:sz w:val="21"/>
        </w:rPr>
      </w:pPr>
      <w:r>
        <w:rPr>
          <w:sz w:val="21"/>
        </w:rPr>
        <w:t>E</w:t>
      </w:r>
      <w:r w:rsidR="0073461B">
        <w:rPr>
          <w:sz w:val="21"/>
        </w:rPr>
        <w:t xml:space="preserve">dit </w:t>
      </w:r>
      <w:r w:rsidR="001C2019" w:rsidRPr="0008248B">
        <w:rPr>
          <w:sz w:val="21"/>
        </w:rPr>
        <w:t>the following e</w:t>
      </w:r>
      <w:r w:rsidR="007F58F5" w:rsidRPr="0008248B">
        <w:rPr>
          <w:sz w:val="21"/>
        </w:rPr>
        <w:t>xtract</w:t>
      </w:r>
      <w:r w:rsidR="001C2019" w:rsidRPr="0008248B">
        <w:rPr>
          <w:sz w:val="21"/>
        </w:rPr>
        <w:t xml:space="preserve"> take</w:t>
      </w:r>
      <w:r w:rsidR="00C11586" w:rsidRPr="0008248B">
        <w:rPr>
          <w:sz w:val="21"/>
        </w:rPr>
        <w:t>n</w:t>
      </w:r>
      <w:r w:rsidR="001C2019" w:rsidRPr="0008248B">
        <w:rPr>
          <w:sz w:val="21"/>
        </w:rPr>
        <w:t xml:space="preserve"> </w:t>
      </w:r>
      <w:r w:rsidR="007F58F5" w:rsidRPr="0008248B">
        <w:rPr>
          <w:sz w:val="21"/>
        </w:rPr>
        <w:t xml:space="preserve">from </w:t>
      </w:r>
      <w:r w:rsidR="001C2019" w:rsidRPr="0008248B">
        <w:rPr>
          <w:sz w:val="21"/>
        </w:rPr>
        <w:t xml:space="preserve">the </w:t>
      </w:r>
      <w:r w:rsidR="00690534" w:rsidRPr="0008248B">
        <w:rPr>
          <w:sz w:val="21"/>
        </w:rPr>
        <w:t>“Model Notices of Privacy Practices (NPPs): Questions and Instructions” published by the US Dept. of Health and Human Services</w:t>
      </w:r>
      <w:r w:rsidR="001C2019" w:rsidRPr="0008248B">
        <w:rPr>
          <w:sz w:val="21"/>
        </w:rPr>
        <w:t>.</w:t>
      </w:r>
      <w:r w:rsidR="00690534" w:rsidRPr="0008248B">
        <w:rPr>
          <w:sz w:val="21"/>
        </w:rPr>
        <w:t xml:space="preserve"> The document explains how health care providers </w:t>
      </w:r>
      <w:r w:rsidR="00896CDD" w:rsidRPr="0008248B">
        <w:rPr>
          <w:sz w:val="21"/>
        </w:rPr>
        <w:t xml:space="preserve">(e.g., physicians, hospitals, etc.) </w:t>
      </w:r>
      <w:r w:rsidR="00690534" w:rsidRPr="0008248B">
        <w:rPr>
          <w:sz w:val="21"/>
        </w:rPr>
        <w:t>should use the</w:t>
      </w:r>
      <w:r w:rsidR="00987997" w:rsidRPr="0008248B">
        <w:rPr>
          <w:sz w:val="21"/>
        </w:rPr>
        <w:t xml:space="preserve"> Dept.’s</w:t>
      </w:r>
      <w:r w:rsidR="00690534" w:rsidRPr="0008248B">
        <w:rPr>
          <w:sz w:val="21"/>
        </w:rPr>
        <w:t xml:space="preserve"> models to improve </w:t>
      </w:r>
      <w:r w:rsidR="006F079C" w:rsidRPr="0008248B">
        <w:rPr>
          <w:sz w:val="21"/>
        </w:rPr>
        <w:t xml:space="preserve">the </w:t>
      </w:r>
      <w:r w:rsidR="00690534" w:rsidRPr="0008248B">
        <w:rPr>
          <w:sz w:val="21"/>
        </w:rPr>
        <w:t>patient experience</w:t>
      </w:r>
      <w:r w:rsidR="00F97A5E" w:rsidRPr="0008248B">
        <w:rPr>
          <w:sz w:val="21"/>
        </w:rPr>
        <w:t xml:space="preserve"> and comply with the HIPAA Privacy Rule</w:t>
      </w:r>
      <w:r w:rsidR="00690534" w:rsidRPr="0008248B">
        <w:rPr>
          <w:sz w:val="21"/>
        </w:rPr>
        <w:t>.</w:t>
      </w:r>
      <w:r w:rsidR="00A03743" w:rsidRPr="0008248B">
        <w:rPr>
          <w:sz w:val="21"/>
        </w:rPr>
        <w:t xml:space="preserve"> </w:t>
      </w:r>
      <w:r w:rsidR="00B31E85" w:rsidRPr="0008248B">
        <w:rPr>
          <w:sz w:val="21"/>
        </w:rPr>
        <w:t>The document, along with the model notices,</w:t>
      </w:r>
      <w:r w:rsidR="00A03743" w:rsidRPr="0008248B">
        <w:rPr>
          <w:sz w:val="21"/>
        </w:rPr>
        <w:t xml:space="preserve"> is posted on the government website.</w:t>
      </w:r>
    </w:p>
    <w:p w14:paraId="3424D5F5" w14:textId="77777777" w:rsidR="00C749F4" w:rsidRPr="0008248B" w:rsidRDefault="00C749F4" w:rsidP="00EA299E">
      <w:pPr>
        <w:pBdr>
          <w:bottom w:val="single" w:sz="4" w:space="1" w:color="auto"/>
        </w:pBdr>
        <w:rPr>
          <w:sz w:val="21"/>
        </w:rPr>
      </w:pPr>
    </w:p>
    <w:p w14:paraId="0430D646" w14:textId="4C9EE7CD" w:rsidR="00C749F4" w:rsidRPr="0008248B" w:rsidRDefault="0073461B" w:rsidP="00EA299E">
      <w:pPr>
        <w:pBdr>
          <w:bottom w:val="single" w:sz="4" w:space="1" w:color="auto"/>
        </w:pBdr>
        <w:rPr>
          <w:sz w:val="21"/>
        </w:rPr>
      </w:pPr>
      <w:r>
        <w:rPr>
          <w:sz w:val="21"/>
        </w:rPr>
        <w:t>Your copy</w:t>
      </w:r>
      <w:r w:rsidR="00C749F4" w:rsidRPr="0008248B">
        <w:rPr>
          <w:sz w:val="21"/>
        </w:rPr>
        <w:t xml:space="preserve">editing focus should be on </w:t>
      </w:r>
      <w:r w:rsidR="00231674" w:rsidRPr="0008248B">
        <w:rPr>
          <w:sz w:val="21"/>
        </w:rPr>
        <w:t xml:space="preserve">(1) </w:t>
      </w:r>
      <w:r w:rsidR="00C749F4" w:rsidRPr="0008248B">
        <w:rPr>
          <w:sz w:val="21"/>
        </w:rPr>
        <w:t>organization (</w:t>
      </w:r>
      <w:r w:rsidR="00231674" w:rsidRPr="0008248B">
        <w:rPr>
          <w:sz w:val="21"/>
        </w:rPr>
        <w:t xml:space="preserve">i.e., </w:t>
      </w:r>
      <w:r w:rsidR="00C749F4" w:rsidRPr="0008248B">
        <w:rPr>
          <w:sz w:val="21"/>
        </w:rPr>
        <w:t>transitions, cohesion</w:t>
      </w:r>
      <w:r w:rsidR="00231674" w:rsidRPr="0008248B">
        <w:rPr>
          <w:sz w:val="21"/>
        </w:rPr>
        <w:t>, and format), (2) style (i.e., conciseness, parallelism, voice, word choice, and tone), and (3) mechanics (i.e., punctuation, ag</w:t>
      </w:r>
      <w:r w:rsidR="00AB67EA" w:rsidRPr="0008248B">
        <w:rPr>
          <w:sz w:val="21"/>
        </w:rPr>
        <w:t xml:space="preserve">reement, </w:t>
      </w:r>
      <w:r w:rsidR="00231674" w:rsidRPr="0008248B">
        <w:rPr>
          <w:sz w:val="21"/>
        </w:rPr>
        <w:t>pronouns</w:t>
      </w:r>
      <w:r w:rsidR="00AB67EA" w:rsidRPr="0008248B">
        <w:rPr>
          <w:sz w:val="21"/>
        </w:rPr>
        <w:t>, and misspellings or typos</w:t>
      </w:r>
      <w:r w:rsidR="00231674" w:rsidRPr="0008248B">
        <w:rPr>
          <w:sz w:val="21"/>
        </w:rPr>
        <w:t>).</w:t>
      </w:r>
    </w:p>
    <w:p w14:paraId="2B819A52" w14:textId="77777777" w:rsidR="00616FDC" w:rsidRPr="00EA299E" w:rsidRDefault="00616FDC" w:rsidP="00EA299E">
      <w:pPr>
        <w:pBdr>
          <w:bottom w:val="single" w:sz="4" w:space="1" w:color="auto"/>
        </w:pBdr>
      </w:pPr>
    </w:p>
    <w:p w14:paraId="1CC00D6F" w14:textId="77777777" w:rsidR="007F58F5" w:rsidRDefault="007F58F5">
      <w:pPr>
        <w:rPr>
          <w:highlight w:val="yellow"/>
        </w:rPr>
      </w:pPr>
    </w:p>
    <w:p w14:paraId="282660C8" w14:textId="3900D6FE" w:rsidR="00493911" w:rsidRPr="00421B24" w:rsidRDefault="00493911" w:rsidP="008126C3">
      <w:pPr>
        <w:pStyle w:val="Heading2"/>
        <w:jc w:val="center"/>
      </w:pPr>
      <w:r w:rsidRPr="00421B24">
        <w:t>How were these Not</w:t>
      </w:r>
      <w:r w:rsidR="00036EBF" w:rsidRPr="00421B24">
        <w:t>ices of Privacy Practices</w:t>
      </w:r>
      <w:ins w:id="0" w:author="Mohammed, Adil Afroze" w:date="2021-04-26T22:34:00Z">
        <w:r w:rsidR="000239BA">
          <w:t xml:space="preserve"> (NPPs)</w:t>
        </w:r>
      </w:ins>
      <w:r w:rsidRPr="00421B24">
        <w:t xml:space="preserve"> created?</w:t>
      </w:r>
    </w:p>
    <w:p w14:paraId="635BB3C4" w14:textId="2CC4EDC2" w:rsidR="00493911" w:rsidRPr="00C44986" w:rsidRDefault="00493911" w:rsidP="006F079C">
      <w:pPr>
        <w:spacing w:line="480" w:lineRule="auto"/>
        <w:rPr>
          <w:rFonts w:ascii="Iowan Old Style Roman" w:hAnsi="Iowan Old Style Roman"/>
          <w:sz w:val="21"/>
        </w:rPr>
      </w:pPr>
      <w:r w:rsidRPr="00C44986">
        <w:rPr>
          <w:rFonts w:ascii="Iowan Old Style Roman" w:hAnsi="Iowan Old Style Roman"/>
          <w:sz w:val="21"/>
        </w:rPr>
        <w:t xml:space="preserve">To develop the </w:t>
      </w:r>
      <w:del w:id="1" w:author="Mohammed, Adil Afroze" w:date="2021-04-26T22:38:00Z">
        <w:r w:rsidR="00290BAF" w:rsidDel="000239BA">
          <w:rPr>
            <w:rFonts w:ascii="Iowan Old Style Roman" w:hAnsi="Iowan Old Style Roman"/>
            <w:sz w:val="21"/>
          </w:rPr>
          <w:delText>Notices of Privacy Practices (</w:delText>
        </w:r>
      </w:del>
      <w:r w:rsidRPr="00C44986">
        <w:rPr>
          <w:rFonts w:ascii="Iowan Old Style Roman" w:hAnsi="Iowan Old Style Roman"/>
          <w:sz w:val="21"/>
        </w:rPr>
        <w:t>NPP</w:t>
      </w:r>
      <w:r w:rsidR="00F325B5">
        <w:rPr>
          <w:rFonts w:ascii="Iowan Old Style Roman" w:hAnsi="Iowan Old Style Roman"/>
          <w:sz w:val="21"/>
        </w:rPr>
        <w:t>’</w:t>
      </w:r>
      <w:r w:rsidRPr="00C44986">
        <w:rPr>
          <w:rFonts w:ascii="Iowan Old Style Roman" w:hAnsi="Iowan Old Style Roman"/>
          <w:sz w:val="21"/>
        </w:rPr>
        <w:t>s</w:t>
      </w:r>
      <w:del w:id="2" w:author="Mohammed, Adil Afroze" w:date="2021-04-26T22:38:00Z">
        <w:r w:rsidR="00290BAF" w:rsidDel="000239BA">
          <w:rPr>
            <w:rFonts w:ascii="Iowan Old Style Roman" w:hAnsi="Iowan Old Style Roman"/>
            <w:sz w:val="21"/>
          </w:rPr>
          <w:delText>)</w:delText>
        </w:r>
      </w:del>
      <w:r w:rsidRPr="00C44986">
        <w:rPr>
          <w:rFonts w:ascii="Iowan Old Style Roman" w:hAnsi="Iowan Old Style Roman"/>
          <w:sz w:val="21"/>
        </w:rPr>
        <w:t xml:space="preserve"> you see on this site, we conducted focus groups with consumers </w:t>
      </w:r>
      <w:r w:rsidR="00763845">
        <w:rPr>
          <w:rFonts w:ascii="Iowan Old Style Roman" w:hAnsi="Iowan Old Style Roman"/>
          <w:sz w:val="21"/>
        </w:rPr>
        <w:t>(</w:t>
      </w:r>
      <w:del w:id="3" w:author="Mohammed, Adil Afroze" w:date="2021-04-26T22:39:00Z">
        <w:r w:rsidR="00763845" w:rsidDel="000239BA">
          <w:rPr>
            <w:rFonts w:ascii="Iowan Old Style Roman" w:hAnsi="Iowan Old Style Roman"/>
            <w:sz w:val="21"/>
          </w:rPr>
          <w:delText>e.g.</w:delText>
        </w:r>
      </w:del>
      <w:ins w:id="4" w:author="Mohammed, Adil Afroze" w:date="2021-04-26T22:39:00Z">
        <w:r w:rsidR="000239BA">
          <w:rPr>
            <w:rFonts w:ascii="Iowan Old Style Roman" w:hAnsi="Iowan Old Style Roman"/>
            <w:sz w:val="21"/>
          </w:rPr>
          <w:t>e.g.,</w:t>
        </w:r>
      </w:ins>
      <w:r w:rsidR="00763845">
        <w:rPr>
          <w:rFonts w:ascii="Iowan Old Style Roman" w:hAnsi="Iowan Old Style Roman"/>
          <w:sz w:val="21"/>
        </w:rPr>
        <w:t xml:space="preserve"> patients) </w:t>
      </w:r>
      <w:r w:rsidRPr="00C44986">
        <w:rPr>
          <w:rFonts w:ascii="Iowan Old Style Roman" w:hAnsi="Iowan Old Style Roman"/>
          <w:sz w:val="21"/>
        </w:rPr>
        <w:t>to explore the information that they are most interested</w:t>
      </w:r>
      <w:r w:rsidR="00C11635">
        <w:rPr>
          <w:rFonts w:ascii="Iowan Old Style Roman" w:hAnsi="Iowan Old Style Roman"/>
          <w:sz w:val="21"/>
        </w:rPr>
        <w:t xml:space="preserve"> in seeing in the notices. </w:t>
      </w:r>
      <w:ins w:id="5" w:author="Mohammed, Adil Afroze" w:date="2021-04-26T22:41:00Z">
        <w:r w:rsidR="000239BA">
          <w:rPr>
            <w:rFonts w:ascii="Iowan Old Style Roman" w:hAnsi="Iowan Old Style Roman"/>
            <w:sz w:val="21"/>
          </w:rPr>
          <w:t xml:space="preserve">Then we developed </w:t>
        </w:r>
      </w:ins>
      <w:del w:id="6" w:author="Mohammed, Adil Afroze" w:date="2021-04-26T22:42:00Z">
        <w:r w:rsidR="00C11635" w:rsidDel="000239BA">
          <w:rPr>
            <w:rFonts w:ascii="Iowan Old Style Roman" w:hAnsi="Iowan Old Style Roman"/>
            <w:sz w:val="21"/>
          </w:rPr>
          <w:delText>D</w:delText>
        </w:r>
      </w:del>
      <w:proofErr w:type="gramStart"/>
      <w:ins w:id="7" w:author="Mohammed, Adil Afroze" w:date="2021-04-26T22:42:00Z">
        <w:r w:rsidR="000239BA">
          <w:rPr>
            <w:rFonts w:ascii="Iowan Old Style Roman" w:hAnsi="Iowan Old Style Roman"/>
            <w:sz w:val="21"/>
          </w:rPr>
          <w:t>d</w:t>
        </w:r>
      </w:ins>
      <w:r w:rsidR="006D25C7">
        <w:rPr>
          <w:rFonts w:ascii="Iowan Old Style Roman" w:hAnsi="Iowan Old Style Roman"/>
          <w:sz w:val="21"/>
        </w:rPr>
        <w:t xml:space="preserve">rafts </w:t>
      </w:r>
      <w:ins w:id="8" w:author="Mohammed, Adil Afroze" w:date="2021-04-26T22:42:00Z">
        <w:r w:rsidR="000239BA">
          <w:rPr>
            <w:rFonts w:ascii="Iowan Old Style Roman" w:hAnsi="Iowan Old Style Roman"/>
            <w:sz w:val="21"/>
          </w:rPr>
          <w:t xml:space="preserve"> that</w:t>
        </w:r>
        <w:proofErr w:type="gramEnd"/>
        <w:r w:rsidR="000239BA">
          <w:rPr>
            <w:rFonts w:ascii="Iowan Old Style Roman" w:hAnsi="Iowan Old Style Roman"/>
            <w:sz w:val="21"/>
          </w:rPr>
          <w:t xml:space="preserve"> </w:t>
        </w:r>
      </w:ins>
      <w:r w:rsidR="006D25C7">
        <w:rPr>
          <w:rFonts w:ascii="Iowan Old Style Roman" w:hAnsi="Iowan Old Style Roman"/>
          <w:sz w:val="21"/>
        </w:rPr>
        <w:t>were</w:t>
      </w:r>
      <w:r w:rsidRPr="00C44986">
        <w:rPr>
          <w:rFonts w:ascii="Iowan Old Style Roman" w:hAnsi="Iowan Old Style Roman"/>
          <w:sz w:val="21"/>
        </w:rPr>
        <w:t xml:space="preserve"> </w:t>
      </w:r>
      <w:del w:id="9" w:author="Mohammed, Adil Afroze" w:date="2021-04-26T22:42:00Z">
        <w:r w:rsidRPr="00C44986" w:rsidDel="000239BA">
          <w:rPr>
            <w:rFonts w:ascii="Iowan Old Style Roman" w:hAnsi="Iowan Old Style Roman"/>
            <w:sz w:val="21"/>
          </w:rPr>
          <w:delText xml:space="preserve">developed </w:delText>
        </w:r>
        <w:r w:rsidR="006D25C7" w:rsidDel="000239BA">
          <w:rPr>
            <w:rFonts w:ascii="Iowan Old Style Roman" w:hAnsi="Iowan Old Style Roman"/>
            <w:sz w:val="21"/>
          </w:rPr>
          <w:delText>and</w:delText>
        </w:r>
        <w:r w:rsidRPr="00C44986" w:rsidDel="000239BA">
          <w:rPr>
            <w:rFonts w:ascii="Iowan Old Style Roman" w:hAnsi="Iowan Old Style Roman"/>
            <w:sz w:val="21"/>
          </w:rPr>
          <w:delText xml:space="preserve"> </w:delText>
        </w:r>
      </w:del>
      <w:r w:rsidRPr="00C44986">
        <w:rPr>
          <w:rFonts w:ascii="Iowan Old Style Roman" w:hAnsi="Iowan Old Style Roman"/>
          <w:sz w:val="21"/>
        </w:rPr>
        <w:t>tested with actual consumers at four geographically diverse sit</w:t>
      </w:r>
      <w:r w:rsidR="00763845">
        <w:rPr>
          <w:rFonts w:ascii="Iowan Old Style Roman" w:hAnsi="Iowan Old Style Roman"/>
          <w:sz w:val="21"/>
        </w:rPr>
        <w:t>es. In this testing</w:t>
      </w:r>
      <w:ins w:id="10" w:author="Mohammed, Adil Afroze" w:date="2021-04-26T22:41:00Z">
        <w:r w:rsidR="000239BA">
          <w:rPr>
            <w:rFonts w:ascii="Iowan Old Style Roman" w:hAnsi="Iowan Old Style Roman"/>
            <w:sz w:val="21"/>
          </w:rPr>
          <w:t>,</w:t>
        </w:r>
      </w:ins>
      <w:r w:rsidRPr="00C44986">
        <w:rPr>
          <w:rFonts w:ascii="Iowan Old Style Roman" w:hAnsi="Iowan Old Style Roman"/>
          <w:sz w:val="21"/>
        </w:rPr>
        <w:t xml:space="preserve"> we watched how c</w:t>
      </w:r>
      <w:r w:rsidR="002C2D05">
        <w:rPr>
          <w:rFonts w:ascii="Iowan Old Style Roman" w:hAnsi="Iowan Old Style Roman"/>
          <w:sz w:val="21"/>
        </w:rPr>
        <w:t>ustom</w:t>
      </w:r>
      <w:r w:rsidRPr="00C44986">
        <w:rPr>
          <w:rFonts w:ascii="Iowan Old Style Roman" w:hAnsi="Iowan Old Style Roman"/>
          <w:sz w:val="21"/>
        </w:rPr>
        <w:t>ers reacted to the NPP</w:t>
      </w:r>
      <w:del w:id="11" w:author="Mohammed, Adil Afroze" w:date="2021-04-26T22:42:00Z">
        <w:r w:rsidR="00F325B5" w:rsidDel="000239BA">
          <w:rPr>
            <w:rFonts w:ascii="Iowan Old Style Roman" w:hAnsi="Iowan Old Style Roman"/>
            <w:sz w:val="21"/>
          </w:rPr>
          <w:delText>’</w:delText>
        </w:r>
      </w:del>
      <w:r w:rsidRPr="00C44986">
        <w:rPr>
          <w:rFonts w:ascii="Iowan Old Style Roman" w:hAnsi="Iowan Old Style Roman"/>
          <w:sz w:val="21"/>
        </w:rPr>
        <w:t>s and how easily they could use them. After each round of testing, we made changes to improve both design and language. The overarchin</w:t>
      </w:r>
      <w:r w:rsidR="00763845">
        <w:rPr>
          <w:rFonts w:ascii="Iowan Old Style Roman" w:hAnsi="Iowan Old Style Roman"/>
          <w:sz w:val="21"/>
        </w:rPr>
        <w:t xml:space="preserve">g goals of this testing was to </w:t>
      </w:r>
      <w:ins w:id="12" w:author="Mohammed, Adil Afroze" w:date="2021-04-26T22:43:00Z">
        <w:r w:rsidR="000239BA">
          <w:rPr>
            <w:rFonts w:ascii="Iowan Old Style Roman" w:hAnsi="Iowan Old Style Roman"/>
            <w:sz w:val="21"/>
          </w:rPr>
          <w:t>e</w:t>
        </w:r>
      </w:ins>
      <w:del w:id="13" w:author="Mohammed, Adil Afroze" w:date="2021-04-26T22:43:00Z">
        <w:r w:rsidR="00763845" w:rsidDel="000239BA">
          <w:rPr>
            <w:rFonts w:ascii="Iowan Old Style Roman" w:hAnsi="Iowan Old Style Roman"/>
            <w:sz w:val="21"/>
          </w:rPr>
          <w:delText>i</w:delText>
        </w:r>
      </w:del>
      <w:r w:rsidR="008F7E6D">
        <w:rPr>
          <w:rFonts w:ascii="Iowan Old Style Roman" w:hAnsi="Iowan Old Style Roman"/>
          <w:sz w:val="21"/>
        </w:rPr>
        <w:t xml:space="preserve">nsure that </w:t>
      </w:r>
      <w:del w:id="14" w:author="Mohammed, Adil Afroze" w:date="2021-04-26T22:43:00Z">
        <w:r w:rsidR="008F7E6D" w:rsidDel="000239BA">
          <w:rPr>
            <w:rFonts w:ascii="Iowan Old Style Roman" w:hAnsi="Iowan Old Style Roman"/>
            <w:sz w:val="21"/>
          </w:rPr>
          <w:delText xml:space="preserve">a </w:delText>
        </w:r>
        <w:r w:rsidR="00AE6D37" w:rsidDel="000239BA">
          <w:rPr>
            <w:rFonts w:ascii="Iowan Old Style Roman" w:hAnsi="Iowan Old Style Roman"/>
            <w:sz w:val="21"/>
          </w:rPr>
          <w:delText>patient</w:delText>
        </w:r>
      </w:del>
      <w:ins w:id="15" w:author="Mohammed, Adil Afroze" w:date="2021-04-26T22:43:00Z">
        <w:r w:rsidR="000239BA">
          <w:rPr>
            <w:rFonts w:ascii="Iowan Old Style Roman" w:hAnsi="Iowan Old Style Roman"/>
            <w:sz w:val="21"/>
          </w:rPr>
          <w:t>consumers</w:t>
        </w:r>
      </w:ins>
      <w:r w:rsidRPr="00C44986">
        <w:rPr>
          <w:rFonts w:ascii="Iowan Old Style Roman" w:hAnsi="Iowan Old Style Roman"/>
          <w:sz w:val="21"/>
        </w:rPr>
        <w:t>:</w:t>
      </w:r>
    </w:p>
    <w:p w14:paraId="500C619C" w14:textId="10C32D3F" w:rsidR="00493911" w:rsidRPr="00C44986" w:rsidRDefault="00493911" w:rsidP="006F079C">
      <w:pPr>
        <w:pStyle w:val="Default"/>
        <w:numPr>
          <w:ilvl w:val="0"/>
          <w:numId w:val="4"/>
        </w:numPr>
        <w:spacing w:line="480" w:lineRule="auto"/>
        <w:rPr>
          <w:rFonts w:ascii="Iowan Old Style Roman" w:hAnsi="Iowan Old Style Roman" w:cs="TradeGothic"/>
          <w:sz w:val="21"/>
          <w:szCs w:val="22"/>
        </w:rPr>
      </w:pPr>
      <w:r w:rsidRPr="00C44986">
        <w:rPr>
          <w:rFonts w:ascii="Iowan Old Style Roman" w:hAnsi="Iowan Old Style Roman" w:cs="TradeGothic"/>
          <w:sz w:val="21"/>
          <w:szCs w:val="22"/>
        </w:rPr>
        <w:t>Understand</w:t>
      </w:r>
      <w:del w:id="16" w:author="Mohammed, Adil Afroze" w:date="2021-04-26T22:44:00Z">
        <w:r w:rsidR="008F7E6D" w:rsidDel="000239BA">
          <w:rPr>
            <w:rFonts w:ascii="Iowan Old Style Roman" w:hAnsi="Iowan Old Style Roman" w:cs="TradeGothic"/>
            <w:sz w:val="21"/>
            <w:szCs w:val="22"/>
          </w:rPr>
          <w:delText>s</w:delText>
        </w:r>
      </w:del>
      <w:r w:rsidRPr="00C44986">
        <w:rPr>
          <w:rFonts w:ascii="Iowan Old Style Roman" w:hAnsi="Iowan Old Style Roman" w:cs="TradeGothic"/>
          <w:sz w:val="21"/>
          <w:szCs w:val="22"/>
        </w:rPr>
        <w:t xml:space="preserve"> the alternative privacy notices (Comprehen</w:t>
      </w:r>
      <w:ins w:id="17" w:author="Mohammed, Adil Afroze" w:date="2021-04-26T22:44:00Z">
        <w:r w:rsidR="004B067A">
          <w:rPr>
            <w:rFonts w:ascii="Iowan Old Style Roman" w:hAnsi="Iowan Old Style Roman" w:cs="TradeGothic"/>
            <w:sz w:val="21"/>
            <w:szCs w:val="22"/>
          </w:rPr>
          <w:t>sion</w:t>
        </w:r>
      </w:ins>
      <w:del w:id="18" w:author="Mohammed, Adil Afroze" w:date="2021-04-26T22:44:00Z">
        <w:r w:rsidR="00C11635" w:rsidDel="004B067A">
          <w:rPr>
            <w:rFonts w:ascii="Iowan Old Style Roman" w:hAnsi="Iowan Old Style Roman" w:cs="TradeGothic"/>
            <w:sz w:val="21"/>
            <w:szCs w:val="22"/>
          </w:rPr>
          <w:delText>d</w:delText>
        </w:r>
      </w:del>
      <w:r w:rsidRPr="00C44986">
        <w:rPr>
          <w:rFonts w:ascii="Iowan Old Style Roman" w:hAnsi="Iowan Old Style Roman" w:cs="TradeGothic"/>
          <w:sz w:val="21"/>
          <w:szCs w:val="22"/>
        </w:rPr>
        <w:t>)</w:t>
      </w:r>
    </w:p>
    <w:p w14:paraId="06097DBC" w14:textId="203CCA51" w:rsidR="00493911" w:rsidRPr="00C44986" w:rsidRDefault="00493911" w:rsidP="006F079C">
      <w:pPr>
        <w:pStyle w:val="Default"/>
        <w:numPr>
          <w:ilvl w:val="0"/>
          <w:numId w:val="4"/>
        </w:numPr>
        <w:spacing w:line="480" w:lineRule="auto"/>
        <w:rPr>
          <w:rFonts w:ascii="Iowan Old Style Roman" w:hAnsi="Iowan Old Style Roman" w:cs="TradeGothic"/>
          <w:sz w:val="21"/>
          <w:szCs w:val="22"/>
        </w:rPr>
      </w:pPr>
      <w:r w:rsidRPr="00C44986">
        <w:rPr>
          <w:rFonts w:ascii="Iowan Old Style Roman" w:hAnsi="Iowan Old Style Roman" w:cs="TradeGothic"/>
          <w:sz w:val="21"/>
          <w:szCs w:val="22"/>
        </w:rPr>
        <w:t>Find</w:t>
      </w:r>
      <w:del w:id="19" w:author="Mohammed, Adil Afroze" w:date="2021-04-26T22:44:00Z">
        <w:r w:rsidR="008F7E6D" w:rsidDel="004B067A">
          <w:rPr>
            <w:rFonts w:ascii="Iowan Old Style Roman" w:hAnsi="Iowan Old Style Roman" w:cs="TradeGothic"/>
            <w:sz w:val="21"/>
            <w:szCs w:val="22"/>
          </w:rPr>
          <w:delText>s</w:delText>
        </w:r>
      </w:del>
      <w:r w:rsidRPr="00C44986">
        <w:rPr>
          <w:rFonts w:ascii="Iowan Old Style Roman" w:hAnsi="Iowan Old Style Roman" w:cs="TradeGothic"/>
          <w:sz w:val="21"/>
          <w:szCs w:val="22"/>
        </w:rPr>
        <w:t xml:space="preserve"> information </w:t>
      </w:r>
      <w:del w:id="20" w:author="Mohammed, Adil Afroze" w:date="2021-04-26T22:44:00Z">
        <w:r w:rsidR="008F7E6D" w:rsidDel="004B067A">
          <w:rPr>
            <w:rFonts w:ascii="Iowan Old Style Roman" w:hAnsi="Iowan Old Style Roman" w:cs="TradeGothic"/>
            <w:sz w:val="21"/>
            <w:szCs w:val="22"/>
          </w:rPr>
          <w:delText xml:space="preserve">he </w:delText>
        </w:r>
      </w:del>
      <w:r w:rsidR="008F7E6D">
        <w:rPr>
          <w:rFonts w:ascii="Iowan Old Style Roman" w:hAnsi="Iowan Old Style Roman" w:cs="TradeGothic"/>
          <w:sz w:val="21"/>
          <w:szCs w:val="22"/>
        </w:rPr>
        <w:t>need</w:t>
      </w:r>
      <w:ins w:id="21" w:author="Mohammed, Adil Afroze" w:date="2021-04-26T22:44:00Z">
        <w:r w:rsidR="004B067A">
          <w:rPr>
            <w:rFonts w:ascii="Iowan Old Style Roman" w:hAnsi="Iowan Old Style Roman" w:cs="TradeGothic"/>
            <w:sz w:val="21"/>
            <w:szCs w:val="22"/>
          </w:rPr>
          <w:t>ed</w:t>
        </w:r>
      </w:ins>
      <w:del w:id="22" w:author="Mohammed, Adil Afroze" w:date="2021-04-26T22:44:00Z">
        <w:r w:rsidR="008F7E6D" w:rsidDel="004B067A">
          <w:rPr>
            <w:rFonts w:ascii="Iowan Old Style Roman" w:hAnsi="Iowan Old Style Roman" w:cs="TradeGothic"/>
            <w:sz w:val="21"/>
            <w:szCs w:val="22"/>
          </w:rPr>
          <w:delText>s</w:delText>
        </w:r>
      </w:del>
      <w:r w:rsidRPr="00C44986">
        <w:rPr>
          <w:rFonts w:ascii="Iowan Old Style Roman" w:hAnsi="Iowan Old Style Roman" w:cs="TradeGothic"/>
          <w:sz w:val="21"/>
          <w:szCs w:val="22"/>
        </w:rPr>
        <w:t xml:space="preserve"> in the notices (Navigation)</w:t>
      </w:r>
    </w:p>
    <w:p w14:paraId="35294387" w14:textId="7B8F6BFE" w:rsidR="00493911" w:rsidRPr="00C44986" w:rsidRDefault="00493911" w:rsidP="006F079C">
      <w:pPr>
        <w:pStyle w:val="Default"/>
        <w:numPr>
          <w:ilvl w:val="0"/>
          <w:numId w:val="4"/>
        </w:numPr>
        <w:spacing w:line="480" w:lineRule="auto"/>
        <w:rPr>
          <w:rFonts w:ascii="Iowan Old Style Roman" w:hAnsi="Iowan Old Style Roman" w:cs="TradeGothic"/>
          <w:sz w:val="21"/>
          <w:szCs w:val="22"/>
        </w:rPr>
      </w:pPr>
      <w:r w:rsidRPr="00C44986">
        <w:rPr>
          <w:rFonts w:ascii="Iowan Old Style Roman" w:hAnsi="Iowan Old Style Roman" w:cs="TradeGothic"/>
          <w:sz w:val="21"/>
          <w:szCs w:val="22"/>
        </w:rPr>
        <w:t>Use</w:t>
      </w:r>
      <w:r w:rsidR="008F7E6D">
        <w:rPr>
          <w:rFonts w:ascii="Iowan Old Style Roman" w:hAnsi="Iowan Old Style Roman" w:cs="TradeGothic"/>
          <w:sz w:val="21"/>
          <w:szCs w:val="22"/>
        </w:rPr>
        <w:t>s</w:t>
      </w:r>
      <w:r w:rsidRPr="00C44986">
        <w:rPr>
          <w:rFonts w:ascii="Iowan Old Style Roman" w:hAnsi="Iowan Old Style Roman" w:cs="TradeGothic"/>
          <w:sz w:val="21"/>
          <w:szCs w:val="22"/>
        </w:rPr>
        <w:t xml:space="preserve"> the notices appropriately (Decision Support/Task Completion)</w:t>
      </w:r>
    </w:p>
    <w:p w14:paraId="46376747" w14:textId="37CB1966" w:rsidR="00715004" w:rsidRPr="00C44986" w:rsidRDefault="0092270E" w:rsidP="008126C3">
      <w:pPr>
        <w:pStyle w:val="Heading2"/>
        <w:jc w:val="center"/>
      </w:pPr>
      <w:r>
        <w:t>Which NPP should you u</w:t>
      </w:r>
      <w:r w:rsidR="00715004" w:rsidRPr="00C44986">
        <w:t>se?</w:t>
      </w:r>
    </w:p>
    <w:p w14:paraId="5681DAB2" w14:textId="259D8666" w:rsidR="00715004" w:rsidRPr="008126C3" w:rsidRDefault="00715004" w:rsidP="00421B24">
      <w:pPr>
        <w:pStyle w:val="Heading3"/>
        <w:rPr>
          <w:sz w:val="20"/>
          <w:szCs w:val="24"/>
          <w:rPrChange w:id="23" w:author="Mohammed, Adil Afroze" w:date="2021-04-26T23:07:00Z">
            <w:rPr/>
          </w:rPrChange>
        </w:rPr>
      </w:pPr>
      <w:r w:rsidRPr="008126C3">
        <w:rPr>
          <w:sz w:val="20"/>
          <w:szCs w:val="24"/>
          <w:rPrChange w:id="24" w:author="Mohammed, Adil Afroze" w:date="2021-04-26T23:07:00Z">
            <w:rPr/>
          </w:rPrChange>
        </w:rPr>
        <w:t>Types of NPPs</w:t>
      </w:r>
    </w:p>
    <w:p w14:paraId="3E4AC615" w14:textId="14BEB920" w:rsidR="00715004" w:rsidRPr="00C44986" w:rsidRDefault="00715004" w:rsidP="00F355FE">
      <w:pPr>
        <w:pStyle w:val="Default"/>
        <w:spacing w:after="120" w:line="480" w:lineRule="auto"/>
        <w:rPr>
          <w:rFonts w:ascii="Iowan Old Style Roman" w:hAnsi="Iowan Old Style Roman" w:cs="TradeGothic Light"/>
          <w:sz w:val="21"/>
          <w:szCs w:val="21"/>
        </w:rPr>
      </w:pPr>
      <w:r w:rsidRPr="00C44986">
        <w:rPr>
          <w:rFonts w:ascii="Iowan Old Style Roman" w:hAnsi="Iowan Old Style Roman" w:cs="TradeGothic Light"/>
          <w:sz w:val="21"/>
          <w:szCs w:val="21"/>
        </w:rPr>
        <w:t>We have created NPP</w:t>
      </w:r>
      <w:del w:id="25" w:author="Mohammed, Adil Afroze" w:date="2021-04-26T22:45:00Z">
        <w:r w:rsidR="00F325B5" w:rsidDel="004B067A">
          <w:rPr>
            <w:rFonts w:ascii="Iowan Old Style Roman" w:hAnsi="Iowan Old Style Roman" w:cs="TradeGothic Light"/>
            <w:sz w:val="21"/>
            <w:szCs w:val="21"/>
          </w:rPr>
          <w:delText>’</w:delText>
        </w:r>
      </w:del>
      <w:r w:rsidR="002B3D02">
        <w:rPr>
          <w:rFonts w:ascii="Iowan Old Style Roman" w:hAnsi="Iowan Old Style Roman" w:cs="TradeGothic Light"/>
          <w:sz w:val="21"/>
          <w:szCs w:val="21"/>
        </w:rPr>
        <w:t xml:space="preserve">s </w:t>
      </w:r>
      <w:del w:id="26" w:author="Mohammed, Adil Afroze" w:date="2021-04-26T22:51:00Z">
        <w:r w:rsidRPr="00C44986" w:rsidDel="004B067A">
          <w:rPr>
            <w:rFonts w:ascii="Iowan Old Style Roman" w:hAnsi="Iowan Old Style Roman" w:cs="TradeGothic Light"/>
            <w:sz w:val="21"/>
            <w:szCs w:val="21"/>
          </w:rPr>
          <w:delText xml:space="preserve">both </w:delText>
        </w:r>
      </w:del>
      <w:r w:rsidR="002B3D02">
        <w:rPr>
          <w:rFonts w:ascii="Iowan Old Style Roman" w:hAnsi="Iowan Old Style Roman" w:cs="TradeGothic Light"/>
          <w:sz w:val="21"/>
          <w:szCs w:val="21"/>
        </w:rPr>
        <w:t>for</w:t>
      </w:r>
      <w:ins w:id="27" w:author="Mohammed, Adil Afroze" w:date="2021-04-26T22:51:00Z">
        <w:r w:rsidR="004B067A">
          <w:rPr>
            <w:rFonts w:ascii="Iowan Old Style Roman" w:hAnsi="Iowan Old Style Roman" w:cs="TradeGothic Light"/>
            <w:sz w:val="21"/>
            <w:szCs w:val="21"/>
          </w:rPr>
          <w:t xml:space="preserve"> both</w:t>
        </w:r>
      </w:ins>
      <w:r w:rsidR="002B3D02">
        <w:rPr>
          <w:rFonts w:ascii="Iowan Old Style Roman" w:hAnsi="Iowan Old Style Roman" w:cs="TradeGothic Light"/>
          <w:sz w:val="21"/>
          <w:szCs w:val="21"/>
        </w:rPr>
        <w:t xml:space="preserve"> </w:t>
      </w:r>
      <w:r w:rsidR="00505154">
        <w:rPr>
          <w:rFonts w:ascii="Iowan Old Style Roman" w:hAnsi="Iowan Old Style Roman" w:cs="TradeGothic Light"/>
          <w:sz w:val="21"/>
          <w:szCs w:val="21"/>
        </w:rPr>
        <w:t xml:space="preserve">entities covered by </w:t>
      </w:r>
      <w:r w:rsidR="002B3D02">
        <w:rPr>
          <w:rFonts w:ascii="Iowan Old Style Roman" w:hAnsi="Iowan Old Style Roman" w:cs="TradeGothic Light"/>
          <w:sz w:val="21"/>
          <w:szCs w:val="21"/>
        </w:rPr>
        <w:t>Point of Service</w:t>
      </w:r>
      <w:r w:rsidRPr="00C44986">
        <w:rPr>
          <w:rFonts w:ascii="Iowan Old Style Roman" w:hAnsi="Iowan Old Style Roman" w:cs="TradeGothic Light"/>
          <w:sz w:val="21"/>
          <w:szCs w:val="21"/>
        </w:rPr>
        <w:t xml:space="preserve"> </w:t>
      </w:r>
      <w:r w:rsidR="00862B67">
        <w:rPr>
          <w:rFonts w:ascii="Iowan Old Style Roman" w:hAnsi="Iowan Old Style Roman" w:cs="TradeGothic Light"/>
          <w:sz w:val="21"/>
          <w:szCs w:val="21"/>
        </w:rPr>
        <w:t xml:space="preserve">(POS) </w:t>
      </w:r>
      <w:r w:rsidR="002B3D02">
        <w:rPr>
          <w:rFonts w:ascii="Iowan Old Style Roman" w:hAnsi="Iowan Old Style Roman" w:cs="TradeGothic Light"/>
          <w:sz w:val="21"/>
          <w:szCs w:val="21"/>
        </w:rPr>
        <w:t>plans</w:t>
      </w:r>
      <w:r w:rsidR="002C7D40">
        <w:rPr>
          <w:rFonts w:ascii="Iowan Old Style Roman" w:hAnsi="Iowan Old Style Roman" w:cs="TradeGothic Light"/>
          <w:sz w:val="21"/>
          <w:szCs w:val="21"/>
        </w:rPr>
        <w:t>,</w:t>
      </w:r>
      <w:r w:rsidR="002B3D02">
        <w:rPr>
          <w:rFonts w:ascii="Iowan Old Style Roman" w:hAnsi="Iowan Old Style Roman" w:cs="TradeGothic Light"/>
          <w:sz w:val="21"/>
          <w:szCs w:val="21"/>
        </w:rPr>
        <w:t xml:space="preserve"> </w:t>
      </w:r>
      <w:r w:rsidRPr="00C44986">
        <w:rPr>
          <w:rFonts w:ascii="Iowan Old Style Roman" w:hAnsi="Iowan Old Style Roman" w:cs="TradeGothic Light"/>
          <w:sz w:val="21"/>
          <w:szCs w:val="21"/>
        </w:rPr>
        <w:t xml:space="preserve">and </w:t>
      </w:r>
      <w:r w:rsidR="002B3D02">
        <w:rPr>
          <w:rFonts w:ascii="Iowan Old Style Roman" w:hAnsi="Iowan Old Style Roman" w:cs="TradeGothic Light"/>
          <w:sz w:val="21"/>
          <w:szCs w:val="21"/>
        </w:rPr>
        <w:t>by Pref</w:t>
      </w:r>
      <w:r w:rsidR="00124417">
        <w:rPr>
          <w:rFonts w:ascii="Iowan Old Style Roman" w:hAnsi="Iowan Old Style Roman" w:cs="TradeGothic Light"/>
          <w:sz w:val="21"/>
          <w:szCs w:val="21"/>
        </w:rPr>
        <w:t xml:space="preserve">erred Provider Organization </w:t>
      </w:r>
      <w:r w:rsidR="00862B67">
        <w:rPr>
          <w:rFonts w:ascii="Iowan Old Style Roman" w:hAnsi="Iowan Old Style Roman" w:cs="TradeGothic Light"/>
          <w:sz w:val="21"/>
          <w:szCs w:val="21"/>
        </w:rPr>
        <w:t xml:space="preserve">(PPO) </w:t>
      </w:r>
      <w:proofErr w:type="spellStart"/>
      <w:r w:rsidR="00124417">
        <w:rPr>
          <w:rFonts w:ascii="Iowan Old Style Roman" w:hAnsi="Iowan Old Style Roman" w:cs="TradeGothic Light"/>
          <w:sz w:val="21"/>
          <w:szCs w:val="21"/>
        </w:rPr>
        <w:t>plans</w:t>
      </w:r>
      <w:ins w:id="28" w:author="Mohammed, Adil Afroze" w:date="2021-04-26T22:57:00Z">
        <w:r w:rsidR="009944DC">
          <w:rPr>
            <w:rFonts w:ascii="Iowan Old Style Roman" w:hAnsi="Iowan Old Style Roman" w:cs="TradeGothic Light"/>
            <w:sz w:val="21"/>
            <w:szCs w:val="21"/>
          </w:rPr>
          <w:t>.</w:t>
        </w:r>
      </w:ins>
      <w:del w:id="29" w:author="Mohammed, Adil Afroze" w:date="2021-04-26T22:57:00Z">
        <w:r w:rsidR="00B56023" w:rsidDel="009944DC">
          <w:rPr>
            <w:rFonts w:ascii="Iowan Old Style Roman" w:hAnsi="Iowan Old Style Roman" w:cs="TradeGothic Light"/>
            <w:sz w:val="21"/>
            <w:szCs w:val="21"/>
          </w:rPr>
          <w:delText xml:space="preserve">, </w:delText>
        </w:r>
      </w:del>
      <w:ins w:id="30" w:author="Mohammed, Adil Afroze" w:date="2021-04-26T22:57:00Z">
        <w:r w:rsidR="009944DC">
          <w:rPr>
            <w:rFonts w:ascii="Iowan Old Style Roman" w:hAnsi="Iowan Old Style Roman" w:cs="TradeGothic Light"/>
            <w:sz w:val="21"/>
            <w:szCs w:val="21"/>
          </w:rPr>
          <w:t>T</w:t>
        </w:r>
      </w:ins>
      <w:del w:id="31" w:author="Mohammed, Adil Afroze" w:date="2021-04-26T22:57:00Z">
        <w:r w:rsidR="00B56023" w:rsidDel="009944DC">
          <w:rPr>
            <w:rFonts w:ascii="Iowan Old Style Roman" w:hAnsi="Iowan Old Style Roman" w:cs="TradeGothic Light"/>
            <w:sz w:val="21"/>
            <w:szCs w:val="21"/>
          </w:rPr>
          <w:delText>t</w:delText>
        </w:r>
      </w:del>
      <w:r w:rsidRPr="00C44986">
        <w:rPr>
          <w:rFonts w:ascii="Iowan Old Style Roman" w:hAnsi="Iowan Old Style Roman" w:cs="TradeGothic Light"/>
          <w:sz w:val="21"/>
          <w:szCs w:val="21"/>
        </w:rPr>
        <w:t>hese</w:t>
      </w:r>
      <w:proofErr w:type="spellEnd"/>
      <w:r w:rsidRPr="00C44986">
        <w:rPr>
          <w:rFonts w:ascii="Iowan Old Style Roman" w:hAnsi="Iowan Old Style Roman" w:cs="TradeGothic Light"/>
          <w:sz w:val="21"/>
          <w:szCs w:val="21"/>
        </w:rPr>
        <w:t xml:space="preserve"> versions have some </w:t>
      </w:r>
      <w:r w:rsidRPr="00C44986">
        <w:rPr>
          <w:rFonts w:ascii="Iowan Old Style Roman" w:hAnsi="Iowan Old Style Roman" w:cs="TradeGothic Light"/>
          <w:sz w:val="21"/>
          <w:szCs w:val="21"/>
        </w:rPr>
        <w:lastRenderedPageBreak/>
        <w:t xml:space="preserve">differences in language to reflect the </w:t>
      </w:r>
      <w:del w:id="32" w:author="Mohammed, Adil Afroze" w:date="2021-04-26T22:57:00Z">
        <w:r w:rsidR="0026173D" w:rsidDel="009944DC">
          <w:rPr>
            <w:rFonts w:ascii="Iowan Old Style Roman" w:hAnsi="Iowan Old Style Roman" w:cs="TradeGothic Light"/>
            <w:sz w:val="21"/>
            <w:szCs w:val="21"/>
          </w:rPr>
          <w:delText xml:space="preserve">differences in the </w:delText>
        </w:r>
      </w:del>
      <w:r w:rsidR="0026173D">
        <w:rPr>
          <w:rFonts w:ascii="Iowan Old Style Roman" w:hAnsi="Iowan Old Style Roman" w:cs="TradeGothic Light"/>
          <w:sz w:val="21"/>
          <w:szCs w:val="21"/>
        </w:rPr>
        <w:t>HIPAA Privacy Rule</w:t>
      </w:r>
      <w:r w:rsidRPr="00C44986">
        <w:rPr>
          <w:rFonts w:ascii="Iowan Old Style Roman" w:hAnsi="Iowan Old Style Roman" w:cs="TradeGothic Light"/>
          <w:sz w:val="21"/>
          <w:szCs w:val="21"/>
        </w:rPr>
        <w:t>.</w:t>
      </w:r>
    </w:p>
    <w:p w14:paraId="4648DE68" w14:textId="77777777" w:rsidR="00715004" w:rsidRPr="008126C3" w:rsidRDefault="00715004" w:rsidP="00421B24">
      <w:pPr>
        <w:pStyle w:val="Heading3"/>
        <w:rPr>
          <w:sz w:val="20"/>
          <w:szCs w:val="24"/>
          <w:rPrChange w:id="33" w:author="Mohammed, Adil Afroze" w:date="2021-04-26T23:07:00Z">
            <w:rPr/>
          </w:rPrChange>
        </w:rPr>
      </w:pPr>
      <w:r w:rsidRPr="008126C3">
        <w:rPr>
          <w:sz w:val="20"/>
          <w:szCs w:val="24"/>
          <w:rPrChange w:id="34" w:author="Mohammed, Adil Afroze" w:date="2021-04-26T23:07:00Z">
            <w:rPr/>
          </w:rPrChange>
        </w:rPr>
        <w:t>Adobe PDF Designs</w:t>
      </w:r>
    </w:p>
    <w:p w14:paraId="00CCC791" w14:textId="7F6CD7DC" w:rsidR="00715004" w:rsidRPr="00C44986" w:rsidRDefault="00862B67" w:rsidP="006F079C">
      <w:pPr>
        <w:pStyle w:val="Default"/>
        <w:spacing w:after="163" w:line="480" w:lineRule="auto"/>
        <w:rPr>
          <w:rFonts w:ascii="Iowan Old Style Roman" w:hAnsi="Iowan Old Style Roman" w:cs="TradeGothic Light"/>
          <w:sz w:val="21"/>
        </w:rPr>
      </w:pPr>
      <w:del w:id="35" w:author="Mohammed, Adil Afroze" w:date="2021-04-26T23:07:00Z">
        <w:r w:rsidDel="008126C3">
          <w:rPr>
            <w:rFonts w:ascii="Iowan Old Style Roman" w:hAnsi="Iowan Old Style Roman" w:cs="TradeGothic Light"/>
            <w:sz w:val="21"/>
          </w:rPr>
          <w:delText xml:space="preserve">For both </w:delText>
        </w:r>
        <w:r w:rsidR="00BE2432" w:rsidDel="008126C3">
          <w:rPr>
            <w:rFonts w:ascii="Iowan Old Style Roman" w:hAnsi="Iowan Old Style Roman" w:cs="TradeGothic Light"/>
            <w:sz w:val="21"/>
          </w:rPr>
          <w:delText>POS and P</w:delText>
        </w:r>
        <w:r w:rsidDel="008126C3">
          <w:rPr>
            <w:rFonts w:ascii="Iowan Old Style Roman" w:hAnsi="Iowan Old Style Roman" w:cs="TradeGothic Light"/>
            <w:sz w:val="21"/>
          </w:rPr>
          <w:delText>O</w:delText>
        </w:r>
        <w:r w:rsidR="00BE2432" w:rsidDel="008126C3">
          <w:rPr>
            <w:rFonts w:ascii="Iowan Old Style Roman" w:hAnsi="Iowan Old Style Roman" w:cs="TradeGothic Light"/>
            <w:sz w:val="21"/>
          </w:rPr>
          <w:delText>P</w:delText>
        </w:r>
        <w:r w:rsidDel="008126C3">
          <w:rPr>
            <w:rFonts w:ascii="Iowan Old Style Roman" w:hAnsi="Iowan Old Style Roman" w:cs="TradeGothic Light"/>
            <w:sz w:val="21"/>
          </w:rPr>
          <w:delText xml:space="preserve"> plans, w</w:delText>
        </w:r>
      </w:del>
      <w:ins w:id="36" w:author="Mohammed, Adil Afroze" w:date="2021-04-26T23:07:00Z">
        <w:r w:rsidR="008126C3">
          <w:rPr>
            <w:rFonts w:ascii="Iowan Old Style Roman" w:hAnsi="Iowan Old Style Roman" w:cs="TradeGothic Light"/>
            <w:sz w:val="21"/>
          </w:rPr>
          <w:t>W</w:t>
        </w:r>
      </w:ins>
      <w:r w:rsidR="00AB4ADD">
        <w:rPr>
          <w:rFonts w:ascii="Iowan Old Style Roman" w:hAnsi="Iowan Old Style Roman" w:cs="TradeGothic Light"/>
          <w:sz w:val="21"/>
        </w:rPr>
        <w:t xml:space="preserve">e have </w:t>
      </w:r>
      <w:r w:rsidR="00715004" w:rsidRPr="00C44986">
        <w:rPr>
          <w:rFonts w:ascii="Iowan Old Style Roman" w:hAnsi="Iowan Old Style Roman" w:cs="TradeGothic Light"/>
          <w:sz w:val="21"/>
        </w:rPr>
        <w:t xml:space="preserve">created </w:t>
      </w:r>
      <w:del w:id="37" w:author="Mohammed, Adil Afroze" w:date="2021-04-26T23:08:00Z">
        <w:r w:rsidR="002C2D05" w:rsidDel="008126C3">
          <w:rPr>
            <w:rFonts w:ascii="Iowan Old Style Roman" w:hAnsi="Iowan Old Style Roman" w:cs="TradeGothic Light"/>
            <w:sz w:val="21"/>
          </w:rPr>
          <w:delText>3</w:delText>
        </w:r>
      </w:del>
      <w:ins w:id="38" w:author="Mohammed, Adil Afroze" w:date="2021-04-26T23:08:00Z">
        <w:r w:rsidR="008126C3">
          <w:rPr>
            <w:rFonts w:ascii="Iowan Old Style Roman" w:hAnsi="Iowan Old Style Roman" w:cs="TradeGothic Light"/>
            <w:sz w:val="21"/>
          </w:rPr>
          <w:t>three</w:t>
        </w:r>
      </w:ins>
      <w:r w:rsidR="00715004" w:rsidRPr="00C44986">
        <w:rPr>
          <w:rFonts w:ascii="Iowan Old Style Roman" w:hAnsi="Iowan Old Style Roman" w:cs="TradeGothic Light"/>
          <w:sz w:val="21"/>
        </w:rPr>
        <w:t xml:space="preserve"> different fillable Adobe PDF designs. As noted above, </w:t>
      </w:r>
      <w:del w:id="39" w:author="Mohammed, Adil Afroze" w:date="2021-04-26T23:09:00Z">
        <w:r w:rsidR="00674A98" w:rsidDel="008126C3">
          <w:rPr>
            <w:rFonts w:ascii="Iowan Old Style Roman" w:hAnsi="Iowan Old Style Roman" w:cs="TradeGothic Light"/>
            <w:sz w:val="21"/>
          </w:rPr>
          <w:delText>consumer</w:delText>
        </w:r>
        <w:r w:rsidR="005120B2" w:rsidDel="008126C3">
          <w:rPr>
            <w:rFonts w:ascii="Iowan Old Style Roman" w:hAnsi="Iowan Old Style Roman" w:cs="TradeGothic Light"/>
            <w:sz w:val="21"/>
          </w:rPr>
          <w:delText xml:space="preserve">s found </w:delText>
        </w:r>
      </w:del>
      <w:r w:rsidR="00715004" w:rsidRPr="00C44986">
        <w:rPr>
          <w:rFonts w:ascii="Iowan Old Style Roman" w:hAnsi="Iowan Old Style Roman" w:cs="TradeGothic Light"/>
          <w:sz w:val="21"/>
        </w:rPr>
        <w:t>each</w:t>
      </w:r>
      <w:ins w:id="40" w:author="Mohammed, Adil Afroze" w:date="2021-04-26T23:09:00Z">
        <w:r w:rsidR="008126C3">
          <w:rPr>
            <w:rFonts w:ascii="Iowan Old Style Roman" w:hAnsi="Iowan Old Style Roman" w:cs="TradeGothic Light"/>
            <w:sz w:val="21"/>
          </w:rPr>
          <w:t xml:space="preserve"> of the</w:t>
        </w:r>
      </w:ins>
      <w:r w:rsidR="00715004" w:rsidRPr="00C44986">
        <w:rPr>
          <w:rFonts w:ascii="Iowan Old Style Roman" w:hAnsi="Iowan Old Style Roman" w:cs="TradeGothic Light"/>
          <w:sz w:val="21"/>
        </w:rPr>
        <w:t xml:space="preserve"> </w:t>
      </w:r>
      <w:r w:rsidR="005120B2">
        <w:rPr>
          <w:rFonts w:ascii="Iowan Old Style Roman" w:hAnsi="Iowan Old Style Roman" w:cs="TradeGothic Light"/>
          <w:sz w:val="21"/>
        </w:rPr>
        <w:t>design</w:t>
      </w:r>
      <w:ins w:id="41" w:author="Mohammed, Adil Afroze" w:date="2021-04-26T23:09:00Z">
        <w:r w:rsidR="008126C3">
          <w:rPr>
            <w:rFonts w:ascii="Iowan Old Style Roman" w:hAnsi="Iowan Old Style Roman" w:cs="TradeGothic Light"/>
            <w:sz w:val="21"/>
          </w:rPr>
          <w:t xml:space="preserve">s was tested and found </w:t>
        </w:r>
      </w:ins>
      <w:del w:id="42" w:author="Mohammed, Adil Afroze" w:date="2021-04-26T23:09:00Z">
        <w:r w:rsidR="00715004" w:rsidRPr="00C44986" w:rsidDel="008126C3">
          <w:rPr>
            <w:rFonts w:ascii="Iowan Old Style Roman" w:hAnsi="Iowan Old Style Roman" w:cs="TradeGothic Light"/>
            <w:sz w:val="21"/>
          </w:rPr>
          <w:delText xml:space="preserve"> </w:delText>
        </w:r>
      </w:del>
      <w:r w:rsidR="00715004" w:rsidRPr="00C44986">
        <w:rPr>
          <w:rFonts w:ascii="Iowan Old Style Roman" w:hAnsi="Iowan Old Style Roman" w:cs="TradeGothic Light"/>
          <w:sz w:val="21"/>
        </w:rPr>
        <w:t>to be usable</w:t>
      </w:r>
      <w:ins w:id="43" w:author="Mohammed, Adil Afroze" w:date="2021-04-26T23:09:00Z">
        <w:r w:rsidR="008126C3">
          <w:rPr>
            <w:rFonts w:ascii="Iowan Old Style Roman" w:hAnsi="Iowan Old Style Roman" w:cs="TradeGothic Light"/>
            <w:sz w:val="21"/>
          </w:rPr>
          <w:t xml:space="preserve"> for consumers</w:t>
        </w:r>
      </w:ins>
      <w:r w:rsidR="00715004" w:rsidRPr="00C44986">
        <w:rPr>
          <w:rFonts w:ascii="Iowan Old Style Roman" w:hAnsi="Iowan Old Style Roman" w:cs="TradeGothic Light"/>
          <w:sz w:val="21"/>
        </w:rPr>
        <w:t>. Ever</w:t>
      </w:r>
      <w:r w:rsidR="000828F8">
        <w:rPr>
          <w:rFonts w:ascii="Iowan Old Style Roman" w:hAnsi="Iowan Old Style Roman" w:cs="TradeGothic Light"/>
          <w:sz w:val="21"/>
        </w:rPr>
        <w:t>y design has the same language</w:t>
      </w:r>
      <w:del w:id="44" w:author="Mohammed, Adil Afroze" w:date="2021-04-26T23:10:00Z">
        <w:r w:rsidR="000828F8" w:rsidDel="008126C3">
          <w:rPr>
            <w:rFonts w:ascii="Iowan Old Style Roman" w:hAnsi="Iowan Old Style Roman" w:cs="TradeGothic Light"/>
            <w:sz w:val="21"/>
          </w:rPr>
          <w:delText>-</w:delText>
        </w:r>
      </w:del>
      <w:ins w:id="45" w:author="Mohammed, Adil Afroze" w:date="2021-04-26T23:10:00Z">
        <w:r w:rsidR="008126C3">
          <w:rPr>
            <w:rFonts w:ascii="Iowan Old Style Roman" w:hAnsi="Iowan Old Style Roman" w:cs="TradeGothic Light"/>
            <w:sz w:val="21"/>
          </w:rPr>
          <w:t>(</w:t>
        </w:r>
      </w:ins>
      <w:r w:rsidR="00715004" w:rsidRPr="00C44986">
        <w:rPr>
          <w:rFonts w:ascii="Iowan Old Style Roman" w:hAnsi="Iowan Old Style Roman" w:cs="TradeGothic Light"/>
          <w:sz w:val="21"/>
        </w:rPr>
        <w:t>although the “Layered Version”</w:t>
      </w:r>
      <w:r w:rsidR="00715004" w:rsidRPr="00C44986">
        <w:rPr>
          <w:rFonts w:ascii="Iowan Old Style Roman" w:hAnsi="Iowan Old Style Roman"/>
          <w:sz w:val="21"/>
        </w:rPr>
        <w:t xml:space="preserve"> </w:t>
      </w:r>
      <w:r w:rsidR="00715004" w:rsidRPr="00C44986">
        <w:rPr>
          <w:rFonts w:ascii="Iowan Old Style Roman" w:hAnsi="Iowan Old Style Roman" w:cs="TradeGothic Light"/>
          <w:sz w:val="21"/>
        </w:rPr>
        <w:t xml:space="preserve">also includes an additional </w:t>
      </w:r>
      <w:del w:id="46" w:author="Mohammed, Adil Afroze" w:date="2021-04-26T23:10:00Z">
        <w:r w:rsidR="00EB4697" w:rsidDel="008126C3">
          <w:rPr>
            <w:rFonts w:ascii="Iowan Old Style Roman" w:hAnsi="Iowan Old Style Roman" w:cs="TradeGothic Light"/>
            <w:sz w:val="21"/>
          </w:rPr>
          <w:delText>1</w:delText>
        </w:r>
        <w:r w:rsidR="00EB4697" w:rsidRPr="00EB4697" w:rsidDel="008126C3">
          <w:rPr>
            <w:rFonts w:ascii="Iowan Old Style Roman" w:hAnsi="Iowan Old Style Roman" w:cs="TradeGothic Light"/>
            <w:sz w:val="21"/>
            <w:vertAlign w:val="superscript"/>
          </w:rPr>
          <w:delText>st</w:delText>
        </w:r>
      </w:del>
      <w:r w:rsidR="00EB4697">
        <w:rPr>
          <w:rFonts w:ascii="Iowan Old Style Roman" w:hAnsi="Iowan Old Style Roman" w:cs="TradeGothic Light"/>
          <w:sz w:val="21"/>
        </w:rPr>
        <w:t xml:space="preserve"> </w:t>
      </w:r>
      <w:ins w:id="47" w:author="Mohammed, Adil Afroze" w:date="2021-04-26T23:11:00Z">
        <w:r w:rsidR="008126C3">
          <w:rPr>
            <w:rFonts w:ascii="Iowan Old Style Roman" w:hAnsi="Iowan Old Style Roman" w:cs="TradeGothic Light"/>
            <w:sz w:val="21"/>
          </w:rPr>
          <w:t xml:space="preserve">first </w:t>
        </w:r>
      </w:ins>
      <w:r w:rsidR="00715004" w:rsidRPr="00C44986">
        <w:rPr>
          <w:rFonts w:ascii="Iowan Old Style Roman" w:hAnsi="Iowan Old Style Roman" w:cs="TradeGothic Light"/>
          <w:sz w:val="21"/>
        </w:rPr>
        <w:t>page that summarizes key privacy rights</w:t>
      </w:r>
      <w:r w:rsidR="000828F8">
        <w:rPr>
          <w:rFonts w:ascii="Iowan Old Style Roman" w:hAnsi="Iowan Old Style Roman" w:cs="TradeGothic Light"/>
          <w:sz w:val="21"/>
        </w:rPr>
        <w:t>, choices, uses and disclosures</w:t>
      </w:r>
      <w:ins w:id="48" w:author="Mohammed, Adil Afroze" w:date="2021-04-26T23:11:00Z">
        <w:r w:rsidR="008126C3">
          <w:rPr>
            <w:rFonts w:ascii="Iowan Old Style Roman" w:hAnsi="Iowan Old Style Roman" w:cs="TradeGothic Light"/>
            <w:sz w:val="21"/>
          </w:rPr>
          <w:t>)</w:t>
        </w:r>
      </w:ins>
      <w:del w:id="49" w:author="Mohammed, Adil Afroze" w:date="2021-04-26T23:11:00Z">
        <w:r w:rsidR="00715004" w:rsidRPr="00C44986" w:rsidDel="008126C3">
          <w:rPr>
            <w:rFonts w:ascii="Iowan Old Style Roman" w:hAnsi="Iowan Old Style Roman" w:cs="TradeGothic Light"/>
            <w:sz w:val="21"/>
          </w:rPr>
          <w:delText>.</w:delText>
        </w:r>
      </w:del>
      <w:ins w:id="50" w:author="Mohammed, Adil Afroze" w:date="2021-04-26T23:11:00Z">
        <w:r w:rsidR="008126C3">
          <w:rPr>
            <w:rFonts w:ascii="Iowan Old Style Roman" w:hAnsi="Iowan Old Style Roman" w:cs="TradeGothic Light"/>
            <w:sz w:val="21"/>
          </w:rPr>
          <w:t>.</w:t>
        </w:r>
      </w:ins>
    </w:p>
    <w:p w14:paraId="4B10A4D8" w14:textId="28665D72" w:rsidR="00715004" w:rsidRPr="00C44986" w:rsidRDefault="00715004" w:rsidP="008126C3">
      <w:pPr>
        <w:pStyle w:val="Default"/>
        <w:numPr>
          <w:ilvl w:val="0"/>
          <w:numId w:val="6"/>
        </w:numPr>
        <w:spacing w:after="163" w:line="480" w:lineRule="auto"/>
        <w:rPr>
          <w:rFonts w:ascii="Iowan Old Style Roman" w:hAnsi="Iowan Old Style Roman" w:cs="TradeGothic Light"/>
          <w:sz w:val="21"/>
        </w:rPr>
        <w:pPrChange w:id="51" w:author="Mohammed, Adil Afroze" w:date="2021-04-26T23:11:00Z">
          <w:pPr>
            <w:pStyle w:val="Default"/>
            <w:spacing w:after="163" w:line="480" w:lineRule="auto"/>
            <w:ind w:left="720"/>
          </w:pPr>
        </w:pPrChange>
      </w:pPr>
      <w:r w:rsidRPr="00421B24">
        <w:rPr>
          <w:rFonts w:ascii="Iowan Old Style Roman" w:hAnsi="Iowan Old Style Roman"/>
          <w:b/>
          <w:bCs/>
          <w:color w:val="000000" w:themeColor="text1"/>
          <w:sz w:val="21"/>
        </w:rPr>
        <w:t>Booklet Version</w:t>
      </w:r>
      <w:r w:rsidRPr="00421B24">
        <w:rPr>
          <w:rFonts w:ascii="Iowan Old Style Roman" w:hAnsi="Iowan Old Style Roman" w:cs="TradeGothic Light"/>
          <w:color w:val="000000" w:themeColor="text1"/>
          <w:sz w:val="21"/>
        </w:rPr>
        <w:t xml:space="preserve"> </w:t>
      </w:r>
      <w:r w:rsidRPr="00C44986">
        <w:rPr>
          <w:rFonts w:ascii="Iowan Old Style Roman" w:hAnsi="Iowan Old Style Roman" w:cs="TradeGothic Light"/>
          <w:sz w:val="21"/>
        </w:rPr>
        <w:t xml:space="preserve">– This version is set up as </w:t>
      </w:r>
      <w:del w:id="52" w:author="Mohammed, Adil Afroze" w:date="2021-04-26T23:02:00Z">
        <w:r w:rsidR="00515CFC" w:rsidDel="009944DC">
          <w:rPr>
            <w:rFonts w:ascii="Iowan Old Style Roman" w:hAnsi="Iowan Old Style Roman" w:cs="TradeGothic Light"/>
            <w:sz w:val="21"/>
          </w:rPr>
          <w:delText xml:space="preserve">as </w:delText>
        </w:r>
      </w:del>
      <w:r w:rsidRPr="00C44986">
        <w:rPr>
          <w:rFonts w:ascii="Iowan Old Style Roman" w:hAnsi="Iowan Old Style Roman" w:cs="TradeGothic Light"/>
          <w:sz w:val="21"/>
        </w:rPr>
        <w:t>booklet that is folded and stapled. Consumers liked this version because it was approachable, easy to read, and portable.</w:t>
      </w:r>
    </w:p>
    <w:p w14:paraId="08769627" w14:textId="2F1EA96F" w:rsidR="00715004" w:rsidRPr="00C44986" w:rsidRDefault="004B633D" w:rsidP="008126C3">
      <w:pPr>
        <w:pStyle w:val="Default"/>
        <w:numPr>
          <w:ilvl w:val="0"/>
          <w:numId w:val="6"/>
        </w:numPr>
        <w:spacing w:after="163" w:line="480" w:lineRule="auto"/>
        <w:rPr>
          <w:rFonts w:ascii="Iowan Old Style Roman" w:hAnsi="Iowan Old Style Roman" w:cs="TradeGothic Light"/>
          <w:sz w:val="21"/>
        </w:rPr>
        <w:pPrChange w:id="53" w:author="Mohammed, Adil Afroze" w:date="2021-04-26T23:11:00Z">
          <w:pPr>
            <w:pStyle w:val="Default"/>
            <w:spacing w:after="163" w:line="480" w:lineRule="auto"/>
            <w:ind w:left="720"/>
          </w:pPr>
        </w:pPrChange>
      </w:pPr>
      <w:r>
        <w:rPr>
          <w:rFonts w:ascii="Iowan Old Style Roman" w:hAnsi="Iowan Old Style Roman"/>
          <w:b/>
          <w:bCs/>
          <w:color w:val="000000" w:themeColor="text1"/>
          <w:sz w:val="21"/>
        </w:rPr>
        <w:t>Full p</w:t>
      </w:r>
      <w:r w:rsidR="0065579C">
        <w:rPr>
          <w:rFonts w:ascii="Iowan Old Style Roman" w:hAnsi="Iowan Old Style Roman"/>
          <w:b/>
          <w:bCs/>
          <w:color w:val="000000" w:themeColor="text1"/>
          <w:sz w:val="21"/>
        </w:rPr>
        <w:t>age v</w:t>
      </w:r>
      <w:r w:rsidR="00715004" w:rsidRPr="00421B24">
        <w:rPr>
          <w:rFonts w:ascii="Iowan Old Style Roman" w:hAnsi="Iowan Old Style Roman"/>
          <w:b/>
          <w:bCs/>
          <w:color w:val="000000" w:themeColor="text1"/>
          <w:sz w:val="21"/>
        </w:rPr>
        <w:t>ersion</w:t>
      </w:r>
      <w:r w:rsidR="00715004" w:rsidRPr="00421B24">
        <w:rPr>
          <w:rFonts w:ascii="Iowan Old Style Roman" w:hAnsi="Iowan Old Style Roman" w:cs="TradeGothic Light"/>
          <w:color w:val="000000" w:themeColor="text1"/>
          <w:sz w:val="21"/>
        </w:rPr>
        <w:t xml:space="preserve"> </w:t>
      </w:r>
      <w:r w:rsidR="00715004" w:rsidRPr="00C44986">
        <w:rPr>
          <w:rFonts w:ascii="Iowan Old Style Roman" w:hAnsi="Iowan Old Style Roman" w:cs="TradeGothic Light"/>
          <w:sz w:val="21"/>
        </w:rPr>
        <w:t>– This version uses similar design elements as the booklet</w:t>
      </w:r>
      <w:r w:rsidR="00364013">
        <w:rPr>
          <w:rFonts w:ascii="Iowan Old Style Roman" w:hAnsi="Iowan Old Style Roman" w:cs="TradeGothic Light"/>
          <w:sz w:val="21"/>
        </w:rPr>
        <w:t xml:space="preserve"> but is configured to be print</w:t>
      </w:r>
      <w:ins w:id="54" w:author="Mohammed, Adil Afroze" w:date="2021-04-26T23:03:00Z">
        <w:r w:rsidR="009944DC">
          <w:rPr>
            <w:rFonts w:ascii="Iowan Old Style Roman" w:hAnsi="Iowan Old Style Roman" w:cs="TradeGothic Light"/>
            <w:sz w:val="21"/>
          </w:rPr>
          <w:t>ed</w:t>
        </w:r>
      </w:ins>
      <w:r w:rsidR="00715004" w:rsidRPr="00C44986">
        <w:rPr>
          <w:rFonts w:ascii="Iowan Old Style Roman" w:hAnsi="Iowan Old Style Roman" w:cs="TradeGothic Light"/>
          <w:sz w:val="21"/>
        </w:rPr>
        <w:t xml:space="preserve"> on a full</w:t>
      </w:r>
      <w:ins w:id="55" w:author="Mohammed, Adil Afroze" w:date="2021-04-26T23:03:00Z">
        <w:r w:rsidR="009944DC">
          <w:rPr>
            <w:rFonts w:ascii="Iowan Old Style Roman" w:hAnsi="Iowan Old Style Roman" w:cs="TradeGothic Light"/>
            <w:sz w:val="21"/>
          </w:rPr>
          <w:t xml:space="preserve"> </w:t>
        </w:r>
      </w:ins>
      <w:r w:rsidR="00715004" w:rsidRPr="00C44986">
        <w:rPr>
          <w:rFonts w:ascii="Iowan Old Style Roman" w:hAnsi="Iowan Old Style Roman" w:cs="TradeGothic Light"/>
          <w:sz w:val="21"/>
        </w:rPr>
        <w:t>page (8 ½</w:t>
      </w:r>
      <w:del w:id="56" w:author="Mohammed, Adil Afroze" w:date="2021-04-26T23:04:00Z">
        <w:r w:rsidR="00F325B5" w:rsidRPr="00C44986" w:rsidDel="009944DC">
          <w:rPr>
            <w:rFonts w:ascii="Iowan Old Style Roman" w:hAnsi="Iowan Old Style Roman" w:cs="TradeGothic Light"/>
            <w:sz w:val="21"/>
          </w:rPr>
          <w:delText>”</w:delText>
        </w:r>
      </w:del>
      <w:r w:rsidR="00715004" w:rsidRPr="00C44986">
        <w:rPr>
          <w:rFonts w:ascii="Iowan Old Style Roman" w:hAnsi="Iowan Old Style Roman" w:cs="TradeGothic Light"/>
          <w:sz w:val="21"/>
        </w:rPr>
        <w:t xml:space="preserve"> X 11</w:t>
      </w:r>
      <w:del w:id="57" w:author="Mohammed, Adil Afroze" w:date="2021-04-26T23:04:00Z">
        <w:r w:rsidR="00F325B5" w:rsidRPr="00C44986" w:rsidDel="009944DC">
          <w:rPr>
            <w:rFonts w:ascii="Iowan Old Style Roman" w:hAnsi="Iowan Old Style Roman" w:cs="TradeGothic Light"/>
            <w:sz w:val="21"/>
          </w:rPr>
          <w:delText>”</w:delText>
        </w:r>
      </w:del>
      <w:r w:rsidR="00715004" w:rsidRPr="00C44986">
        <w:rPr>
          <w:rFonts w:ascii="Iowan Old Style Roman" w:hAnsi="Iowan Old Style Roman" w:cs="TradeGothic Light"/>
          <w:sz w:val="21"/>
        </w:rPr>
        <w:t xml:space="preserve"> size). If you like the design of the brochure but </w:t>
      </w:r>
      <w:proofErr w:type="gramStart"/>
      <w:r w:rsidR="00715004" w:rsidRPr="00C44986">
        <w:rPr>
          <w:rFonts w:ascii="Iowan Old Style Roman" w:hAnsi="Iowan Old Style Roman" w:cs="TradeGothic Light"/>
          <w:sz w:val="21"/>
        </w:rPr>
        <w:t>don’t</w:t>
      </w:r>
      <w:proofErr w:type="gramEnd"/>
      <w:r w:rsidR="00715004" w:rsidRPr="00C44986">
        <w:rPr>
          <w:rFonts w:ascii="Iowan Old Style Roman" w:hAnsi="Iowan Old Style Roman" w:cs="TradeGothic Light"/>
          <w:sz w:val="21"/>
        </w:rPr>
        <w:t xml:space="preserve"> want to print and assemble it, this version is a useful option.</w:t>
      </w:r>
    </w:p>
    <w:p w14:paraId="739F45DB" w14:textId="5380821E" w:rsidR="00715004" w:rsidRPr="00C44986" w:rsidRDefault="00715004" w:rsidP="008126C3">
      <w:pPr>
        <w:pStyle w:val="Default"/>
        <w:numPr>
          <w:ilvl w:val="0"/>
          <w:numId w:val="6"/>
        </w:numPr>
        <w:spacing w:line="480" w:lineRule="auto"/>
        <w:rPr>
          <w:rFonts w:ascii="Iowan Old Style Roman" w:hAnsi="Iowan Old Style Roman" w:cs="TradeGothic Light"/>
          <w:sz w:val="21"/>
        </w:rPr>
        <w:pPrChange w:id="58" w:author="Mohammed, Adil Afroze" w:date="2021-04-26T23:11:00Z">
          <w:pPr>
            <w:pStyle w:val="Default"/>
            <w:spacing w:line="480" w:lineRule="auto"/>
            <w:ind w:left="720"/>
          </w:pPr>
        </w:pPrChange>
      </w:pPr>
      <w:r w:rsidRPr="00421B24">
        <w:rPr>
          <w:rFonts w:ascii="Iowan Old Style Roman" w:hAnsi="Iowan Old Style Roman"/>
          <w:b/>
          <w:bCs/>
          <w:color w:val="000000" w:themeColor="text1"/>
          <w:sz w:val="21"/>
        </w:rPr>
        <w:t xml:space="preserve">Layered Version </w:t>
      </w:r>
      <w:r w:rsidR="00F325B5">
        <w:rPr>
          <w:rFonts w:ascii="Iowan Old Style Roman" w:hAnsi="Iowan Old Style Roman" w:cs="TradeGothic Light"/>
          <w:sz w:val="21"/>
        </w:rPr>
        <w:t>– This version has a one</w:t>
      </w:r>
      <w:ins w:id="59" w:author="Mohammed, Adil Afroze" w:date="2021-04-26T23:05:00Z">
        <w:r w:rsidR="009944DC">
          <w:rPr>
            <w:rFonts w:ascii="Iowan Old Style Roman" w:hAnsi="Iowan Old Style Roman" w:cs="TradeGothic Light"/>
            <w:sz w:val="21"/>
          </w:rPr>
          <w:t>-</w:t>
        </w:r>
      </w:ins>
      <w:del w:id="60" w:author="Mohammed, Adil Afroze" w:date="2021-04-26T23:05:00Z">
        <w:r w:rsidR="00F325B5" w:rsidDel="009944DC">
          <w:rPr>
            <w:rFonts w:ascii="Iowan Old Style Roman" w:hAnsi="Iowan Old Style Roman" w:cs="TradeGothic Light"/>
            <w:sz w:val="21"/>
          </w:rPr>
          <w:delText xml:space="preserve"> </w:delText>
        </w:r>
      </w:del>
      <w:r w:rsidRPr="00C44986">
        <w:rPr>
          <w:rFonts w:ascii="Iowan Old Style Roman" w:hAnsi="Iowan Old Style Roman" w:cs="TradeGothic Light"/>
          <w:sz w:val="21"/>
        </w:rPr>
        <w:t>page summary of key privacy rights, uses, and disclosures on the first page. It</w:t>
      </w:r>
      <w:del w:id="61" w:author="Mohammed, Adil Afroze" w:date="2021-04-26T23:05:00Z">
        <w:r w:rsidR="00430403" w:rsidDel="008126C3">
          <w:rPr>
            <w:rFonts w:ascii="Iowan Old Style Roman" w:hAnsi="Iowan Old Style Roman" w:cs="TradeGothic Light"/>
            <w:sz w:val="21"/>
          </w:rPr>
          <w:delText>s</w:delText>
        </w:r>
      </w:del>
      <w:r w:rsidRPr="00C44986">
        <w:rPr>
          <w:rFonts w:ascii="Iowan Old Style Roman" w:hAnsi="Iowan Old Style Roman" w:cs="TradeGothic Light"/>
          <w:sz w:val="21"/>
        </w:rPr>
        <w:t xml:space="preserve"> configured to be printed on 8 ½” X 11” paper. </w:t>
      </w:r>
      <w:r w:rsidR="00B71CCF">
        <w:rPr>
          <w:rFonts w:ascii="Iowan Old Style Roman" w:hAnsi="Iowan Old Style Roman" w:cs="TradeGothic Light"/>
          <w:sz w:val="21"/>
        </w:rPr>
        <w:t xml:space="preserve">It was liked </w:t>
      </w:r>
      <w:r w:rsidRPr="00C44986">
        <w:rPr>
          <w:rFonts w:ascii="Iowan Old Style Roman" w:hAnsi="Iowan Old Style Roman" w:cs="TradeGothic Light"/>
          <w:sz w:val="21"/>
        </w:rPr>
        <w:t>becaus</w:t>
      </w:r>
      <w:r w:rsidR="000E7A09">
        <w:rPr>
          <w:rFonts w:ascii="Iowan Old Style Roman" w:hAnsi="Iowan Old Style Roman" w:cs="TradeGothic Light"/>
          <w:sz w:val="21"/>
        </w:rPr>
        <w:t xml:space="preserve">e they liked the quick and easy to </w:t>
      </w:r>
      <w:r w:rsidRPr="00C44986">
        <w:rPr>
          <w:rFonts w:ascii="Iowan Old Style Roman" w:hAnsi="Iowan Old Style Roman" w:cs="TradeGothic Light"/>
          <w:sz w:val="21"/>
        </w:rPr>
        <w:t>read summary.</w:t>
      </w:r>
    </w:p>
    <w:p w14:paraId="2F24D666" w14:textId="77777777" w:rsidR="001608C7" w:rsidRPr="00C44986" w:rsidRDefault="001608C7" w:rsidP="001608C7">
      <w:pPr>
        <w:pStyle w:val="Default"/>
        <w:rPr>
          <w:rFonts w:ascii="Iowan Old Style Roman" w:hAnsi="Iowan Old Style Roman"/>
        </w:rPr>
      </w:pPr>
    </w:p>
    <w:p w14:paraId="3341C65F" w14:textId="7E13C460" w:rsidR="001608C7" w:rsidRPr="008126C3" w:rsidRDefault="001608C7" w:rsidP="00421B24">
      <w:pPr>
        <w:pStyle w:val="Heading3"/>
        <w:rPr>
          <w:sz w:val="20"/>
          <w:szCs w:val="24"/>
          <w:rPrChange w:id="62" w:author="Mohammed, Adil Afroze" w:date="2021-04-26T23:07:00Z">
            <w:rPr>
              <w:b w:val="0"/>
            </w:rPr>
          </w:rPrChange>
        </w:rPr>
      </w:pPr>
      <w:r w:rsidRPr="008126C3">
        <w:rPr>
          <w:sz w:val="20"/>
          <w:szCs w:val="24"/>
          <w:rPrChange w:id="63" w:author="Mohammed, Adil Afroze" w:date="2021-04-26T23:07:00Z">
            <w:rPr>
              <w:b w:val="0"/>
            </w:rPr>
          </w:rPrChange>
        </w:rPr>
        <w:t>Microsoft Word Version</w:t>
      </w:r>
    </w:p>
    <w:p w14:paraId="377DADDC" w14:textId="477E0E52" w:rsidR="001608C7" w:rsidRPr="00C44986" w:rsidRDefault="001608C7" w:rsidP="00916557">
      <w:pPr>
        <w:pStyle w:val="Default"/>
        <w:spacing w:line="480" w:lineRule="auto"/>
        <w:ind w:firstLine="720"/>
        <w:rPr>
          <w:rFonts w:ascii="Iowan Old Style Roman" w:hAnsi="Iowan Old Style Roman" w:cs="TradeGothic Light"/>
          <w:sz w:val="22"/>
        </w:rPr>
      </w:pPr>
      <w:r w:rsidRPr="00C44986">
        <w:rPr>
          <w:rFonts w:ascii="Iowan Old Style Roman" w:hAnsi="Iowan Old Style Roman" w:cs="TradeGothic Light"/>
          <w:sz w:val="22"/>
        </w:rPr>
        <w:t xml:space="preserve">This version includes only the unformatted text. </w:t>
      </w:r>
      <w:r w:rsidR="007A0A78">
        <w:rPr>
          <w:rFonts w:ascii="Iowan Old Style Roman" w:hAnsi="Iowan Old Style Roman" w:cs="TradeGothic Light"/>
          <w:sz w:val="22"/>
        </w:rPr>
        <w:t xml:space="preserve">It is a version </w:t>
      </w:r>
      <w:r w:rsidR="00772F96">
        <w:rPr>
          <w:rFonts w:ascii="Iowan Old Style Roman" w:hAnsi="Iowan Old Style Roman" w:cs="TradeGothic Light"/>
          <w:sz w:val="22"/>
        </w:rPr>
        <w:t>for</w:t>
      </w:r>
      <w:r w:rsidRPr="00C44986">
        <w:rPr>
          <w:rFonts w:ascii="Iowan Old Style Roman" w:hAnsi="Iowan Old Style Roman" w:cs="TradeGothic Light"/>
          <w:sz w:val="22"/>
        </w:rPr>
        <w:t xml:space="preserve"> use if </w:t>
      </w:r>
      <w:r w:rsidR="007A0A78" w:rsidRPr="00C44986">
        <w:rPr>
          <w:rFonts w:ascii="Iowan Old Style Roman" w:hAnsi="Iowan Old Style Roman" w:cs="TradeGothic Light"/>
          <w:sz w:val="22"/>
        </w:rPr>
        <w:t xml:space="preserve">only </w:t>
      </w:r>
      <w:r w:rsidRPr="00C44986">
        <w:rPr>
          <w:rFonts w:ascii="Iowan Old Style Roman" w:hAnsi="Iowan Old Style Roman" w:cs="TradeGothic Light"/>
          <w:sz w:val="22"/>
        </w:rPr>
        <w:t xml:space="preserve">the words </w:t>
      </w:r>
      <w:r w:rsidR="00772F96">
        <w:rPr>
          <w:rFonts w:ascii="Iowan Old Style Roman" w:hAnsi="Iowan Old Style Roman" w:cs="TradeGothic Light"/>
          <w:sz w:val="22"/>
        </w:rPr>
        <w:t xml:space="preserve">are needed </w:t>
      </w:r>
      <w:r w:rsidRPr="00C44986">
        <w:rPr>
          <w:rFonts w:ascii="Iowan Old Style Roman" w:hAnsi="Iowan Old Style Roman" w:cs="TradeGothic Light"/>
          <w:sz w:val="22"/>
        </w:rPr>
        <w:t xml:space="preserve">to put into </w:t>
      </w:r>
      <w:r w:rsidR="00772F96">
        <w:rPr>
          <w:rFonts w:ascii="Iowan Old Style Roman" w:hAnsi="Iowan Old Style Roman" w:cs="TradeGothic Light"/>
          <w:sz w:val="22"/>
        </w:rPr>
        <w:t>an existing</w:t>
      </w:r>
      <w:r w:rsidRPr="00C44986">
        <w:rPr>
          <w:rFonts w:ascii="Iowan Old Style Roman" w:hAnsi="Iowan Old Style Roman" w:cs="TradeGothic Light"/>
          <w:sz w:val="22"/>
        </w:rPr>
        <w:t xml:space="preserve"> design.</w:t>
      </w:r>
    </w:p>
    <w:p w14:paraId="127B2751" w14:textId="2BF60A92" w:rsidR="00763C6A" w:rsidRPr="00C44986" w:rsidRDefault="007643B7" w:rsidP="00421B24">
      <w:pPr>
        <w:pStyle w:val="Heading2"/>
        <w:jc w:val="center"/>
      </w:pPr>
      <w:del w:id="64" w:author="Mohammed, Adil Afroze" w:date="2021-04-26T23:12:00Z">
        <w:r w:rsidDel="008126C3">
          <w:delText>Customizing Designs</w:delText>
        </w:r>
      </w:del>
      <w:ins w:id="65" w:author="Mohammed, Adil Afroze" w:date="2021-04-26T23:12:00Z">
        <w:r w:rsidR="008126C3">
          <w:t>Ho</w:t>
        </w:r>
      </w:ins>
      <w:ins w:id="66" w:author="Mohammed, Adil Afroze" w:date="2021-04-26T23:13:00Z">
        <w:r w:rsidR="008126C3">
          <w:t>w do you customize the designs?</w:t>
        </w:r>
      </w:ins>
    </w:p>
    <w:p w14:paraId="064B2C35" w14:textId="12DB7836" w:rsidR="00DD1AC1" w:rsidRPr="00C44986" w:rsidRDefault="00AC2EC9" w:rsidP="00544572">
      <w:pPr>
        <w:pStyle w:val="Default"/>
        <w:spacing w:after="120" w:line="480" w:lineRule="auto"/>
        <w:rPr>
          <w:rFonts w:ascii="Iowan Old Style Roman" w:hAnsi="Iowan Old Style Roman" w:cs="TradeGothic Light"/>
          <w:sz w:val="21"/>
        </w:rPr>
      </w:pPr>
      <w:del w:id="67" w:author="Mohammed, Adil Afroze" w:date="2021-04-26T23:13:00Z">
        <w:r w:rsidDel="008126C3">
          <w:rPr>
            <w:rFonts w:ascii="Iowan Old Style Roman" w:hAnsi="Iowan Old Style Roman" w:cs="TradeGothic Light"/>
            <w:sz w:val="21"/>
          </w:rPr>
          <w:delText>T</w:delText>
        </w:r>
        <w:r w:rsidR="00763C6A" w:rsidRPr="00C44986" w:rsidDel="008126C3">
          <w:rPr>
            <w:rFonts w:ascii="Iowan Old Style Roman" w:hAnsi="Iowan Old Style Roman" w:cs="TradeGothic Light"/>
            <w:sz w:val="21"/>
          </w:rPr>
          <w:delText xml:space="preserve">he </w:delText>
        </w:r>
      </w:del>
      <w:ins w:id="68" w:author="Mohammed, Adil Afroze" w:date="2021-04-26T23:13:00Z">
        <w:r w:rsidR="008126C3">
          <w:rPr>
            <w:rFonts w:ascii="Iowan Old Style Roman" w:hAnsi="Iowan Old Style Roman" w:cs="TradeGothic Light"/>
            <w:sz w:val="21"/>
          </w:rPr>
          <w:t xml:space="preserve">Each of the </w:t>
        </w:r>
      </w:ins>
      <w:r w:rsidR="00763C6A" w:rsidRPr="00C44986">
        <w:rPr>
          <w:rFonts w:ascii="Iowan Old Style Roman" w:hAnsi="Iowan Old Style Roman" w:cs="TradeGothic Light"/>
          <w:sz w:val="21"/>
        </w:rPr>
        <w:t xml:space="preserve">designs have some areas that allow you to customize the NPP for </w:t>
      </w:r>
      <w:ins w:id="69" w:author="Mohammed, Adil Afroze" w:date="2021-04-26T23:13:00Z">
        <w:r w:rsidR="008126C3">
          <w:rPr>
            <w:rFonts w:ascii="Iowan Old Style Roman" w:hAnsi="Iowan Old Style Roman" w:cs="TradeGothic Light"/>
            <w:sz w:val="21"/>
          </w:rPr>
          <w:t>your</w:t>
        </w:r>
      </w:ins>
      <w:del w:id="70" w:author="Mohammed, Adil Afroze" w:date="2021-04-26T23:13:00Z">
        <w:r w:rsidR="00845910" w:rsidDel="008126C3">
          <w:rPr>
            <w:rFonts w:ascii="Iowan Old Style Roman" w:hAnsi="Iowan Old Style Roman" w:cs="TradeGothic Light"/>
            <w:sz w:val="21"/>
          </w:rPr>
          <w:delText>a</w:delText>
        </w:r>
      </w:del>
      <w:r w:rsidR="00763C6A" w:rsidRPr="00C44986">
        <w:rPr>
          <w:rFonts w:ascii="Iowan Old Style Roman" w:hAnsi="Iowan Old Style Roman" w:cs="TradeGothic Light"/>
          <w:sz w:val="21"/>
        </w:rPr>
        <w:t xml:space="preserve"> covered </w:t>
      </w:r>
      <w:del w:id="71" w:author="Mohammed, Adil Afroze" w:date="2021-04-26T23:13:00Z">
        <w:r w:rsidR="00FE1366" w:rsidDel="008126C3">
          <w:rPr>
            <w:rFonts w:ascii="Iowan Old Style Roman" w:hAnsi="Iowan Old Style Roman" w:cs="TradeGothic Light"/>
            <w:sz w:val="21"/>
          </w:rPr>
          <w:delText>patient</w:delText>
        </w:r>
      </w:del>
      <w:ins w:id="72" w:author="Mohammed, Adil Afroze" w:date="2021-04-26T23:13:00Z">
        <w:r w:rsidR="008126C3">
          <w:rPr>
            <w:rFonts w:ascii="Iowan Old Style Roman" w:hAnsi="Iowan Old Style Roman" w:cs="TradeGothic Light"/>
            <w:sz w:val="21"/>
          </w:rPr>
          <w:t>entity</w:t>
        </w:r>
      </w:ins>
      <w:del w:id="73" w:author="Mohammed, Adil Afroze" w:date="2021-04-26T23:14:00Z">
        <w:r w:rsidR="00083988" w:rsidDel="008126C3">
          <w:rPr>
            <w:rFonts w:ascii="Iowan Old Style Roman" w:hAnsi="Iowan Old Style Roman" w:cs="TradeGothic Light"/>
            <w:sz w:val="21"/>
          </w:rPr>
          <w:delText>. W</w:delText>
        </w:r>
      </w:del>
      <w:ins w:id="74" w:author="Mohammed, Adil Afroze" w:date="2021-04-26T23:14:00Z">
        <w:r w:rsidR="008126C3">
          <w:rPr>
            <w:rFonts w:ascii="Iowan Old Style Roman" w:hAnsi="Iowan Old Style Roman" w:cs="TradeGothic Light"/>
            <w:sz w:val="21"/>
          </w:rPr>
          <w:t xml:space="preserve"> w</w:t>
        </w:r>
      </w:ins>
      <w:r w:rsidR="00845910">
        <w:rPr>
          <w:rFonts w:ascii="Iowan Old Style Roman" w:hAnsi="Iowan Old Style Roman" w:cs="TradeGothic Light"/>
          <w:sz w:val="21"/>
        </w:rPr>
        <w:t xml:space="preserve">hile also </w:t>
      </w:r>
      <w:del w:id="75" w:author="Mohammed, Adil Afroze" w:date="2021-04-26T23:14:00Z">
        <w:r w:rsidR="00845910" w:rsidDel="008126C3">
          <w:rPr>
            <w:rFonts w:ascii="Iowan Old Style Roman" w:hAnsi="Iowan Old Style Roman" w:cs="TradeGothic Light"/>
            <w:sz w:val="21"/>
          </w:rPr>
          <w:delText xml:space="preserve">facilitating </w:delText>
        </w:r>
      </w:del>
      <w:ins w:id="76" w:author="Mohammed, Adil Afroze" w:date="2021-04-26T23:14:00Z">
        <w:r w:rsidR="008126C3">
          <w:rPr>
            <w:rFonts w:ascii="Iowan Old Style Roman" w:hAnsi="Iowan Old Style Roman" w:cs="TradeGothic Light"/>
            <w:sz w:val="21"/>
          </w:rPr>
          <w:t>helping you</w:t>
        </w:r>
        <w:r w:rsidR="008126C3">
          <w:rPr>
            <w:rFonts w:ascii="Iowan Old Style Roman" w:hAnsi="Iowan Old Style Roman" w:cs="TradeGothic Light"/>
            <w:sz w:val="21"/>
          </w:rPr>
          <w:t xml:space="preserve"> </w:t>
        </w:r>
      </w:ins>
      <w:r w:rsidR="00845910">
        <w:rPr>
          <w:rFonts w:ascii="Iowan Old Style Roman" w:hAnsi="Iowan Old Style Roman" w:cs="TradeGothic Light"/>
          <w:sz w:val="21"/>
        </w:rPr>
        <w:t>compl</w:t>
      </w:r>
      <w:ins w:id="77" w:author="Mohammed, Adil Afroze" w:date="2021-04-26T23:14:00Z">
        <w:r w:rsidR="008126C3">
          <w:rPr>
            <w:rFonts w:ascii="Iowan Old Style Roman" w:hAnsi="Iowan Old Style Roman" w:cs="TradeGothic Light"/>
            <w:sz w:val="21"/>
          </w:rPr>
          <w:t>y</w:t>
        </w:r>
      </w:ins>
      <w:del w:id="78" w:author="Mohammed, Adil Afroze" w:date="2021-04-26T23:14:00Z">
        <w:r w:rsidR="00845910" w:rsidDel="008126C3">
          <w:rPr>
            <w:rFonts w:ascii="Iowan Old Style Roman" w:hAnsi="Iowan Old Style Roman" w:cs="TradeGothic Light"/>
            <w:sz w:val="21"/>
          </w:rPr>
          <w:delText>iance</w:delText>
        </w:r>
        <w:r w:rsidR="00763C6A" w:rsidRPr="00C44986" w:rsidDel="008126C3">
          <w:rPr>
            <w:rFonts w:ascii="Iowan Old Style Roman" w:hAnsi="Iowan Old Style Roman" w:cs="TradeGothic Light"/>
            <w:sz w:val="21"/>
          </w:rPr>
          <w:delText xml:space="preserve"> </w:delText>
        </w:r>
      </w:del>
      <w:ins w:id="79" w:author="Mohammed, Adil Afroze" w:date="2021-04-26T23:14:00Z">
        <w:r w:rsidR="008126C3">
          <w:rPr>
            <w:rFonts w:ascii="Iowan Old Style Roman" w:hAnsi="Iowan Old Style Roman" w:cs="TradeGothic Light"/>
            <w:sz w:val="21"/>
          </w:rPr>
          <w:t xml:space="preserve"> </w:t>
        </w:r>
      </w:ins>
      <w:r w:rsidR="00763C6A" w:rsidRPr="00C44986">
        <w:rPr>
          <w:rFonts w:ascii="Iowan Old Style Roman" w:hAnsi="Iowan Old Style Roman" w:cs="TradeGothic Light"/>
          <w:sz w:val="21"/>
        </w:rPr>
        <w:t xml:space="preserve">with </w:t>
      </w:r>
      <w:r w:rsidR="00763C6A" w:rsidRPr="00C44986">
        <w:rPr>
          <w:rFonts w:ascii="Iowan Old Style Roman" w:hAnsi="Iowan Old Style Roman" w:cs="TradeGothic Light"/>
          <w:sz w:val="21"/>
        </w:rPr>
        <w:lastRenderedPageBreak/>
        <w:t>the requirements of the Privacy Rule. The gray, fillable fields in each PDF include instructions</w:t>
      </w:r>
      <w:r w:rsidR="00763C6A" w:rsidRPr="00C44986">
        <w:rPr>
          <w:rFonts w:ascii="Iowan Old Style Roman" w:hAnsi="Iowan Old Style Roman"/>
          <w:sz w:val="21"/>
        </w:rPr>
        <w:t xml:space="preserve"> </w:t>
      </w:r>
      <w:r w:rsidR="00763C6A" w:rsidRPr="00C44986">
        <w:rPr>
          <w:rFonts w:ascii="Iowan Old Style Roman" w:hAnsi="Iowan Old Style Roman" w:cs="TradeGothic Light"/>
          <w:sz w:val="21"/>
        </w:rPr>
        <w:t>for special notes to add to the Notice if they apply to your entity. If you</w:t>
      </w:r>
      <w:r w:rsidR="00F355FE">
        <w:rPr>
          <w:rFonts w:ascii="Iowan Old Style Roman" w:hAnsi="Iowan Old Style Roman" w:cs="TradeGothic Light"/>
          <w:sz w:val="21"/>
        </w:rPr>
        <w:t xml:space="preserve"> do not have any special notes, </w:t>
      </w:r>
      <w:r w:rsidR="00763C6A" w:rsidRPr="00C44986">
        <w:rPr>
          <w:rFonts w:ascii="Iowan Old Style Roman" w:hAnsi="Iowan Old Style Roman" w:cs="TradeGothic Light"/>
          <w:sz w:val="21"/>
        </w:rPr>
        <w:t>you can simply click the space bar to delete them from the page.</w:t>
      </w:r>
    </w:p>
    <w:p w14:paraId="3DCE3B32" w14:textId="77777777" w:rsidR="002B175D" w:rsidRPr="008126C3" w:rsidRDefault="002B175D" w:rsidP="00421B24">
      <w:pPr>
        <w:pStyle w:val="Heading3"/>
        <w:rPr>
          <w:sz w:val="20"/>
          <w:szCs w:val="24"/>
          <w:rPrChange w:id="80" w:author="Mohammed, Adil Afroze" w:date="2021-04-26T23:15:00Z">
            <w:rPr/>
          </w:rPrChange>
        </w:rPr>
      </w:pPr>
      <w:r w:rsidRPr="008126C3">
        <w:rPr>
          <w:sz w:val="20"/>
          <w:szCs w:val="24"/>
          <w:rPrChange w:id="81" w:author="Mohammed, Adil Afroze" w:date="2021-04-26T23:15:00Z">
            <w:rPr/>
          </w:rPrChange>
        </w:rPr>
        <w:t>Editing Text Field Properties</w:t>
      </w:r>
    </w:p>
    <w:p w14:paraId="732493AD" w14:textId="40861061" w:rsidR="002B175D" w:rsidRPr="00C44986" w:rsidRDefault="002B175D" w:rsidP="006F079C">
      <w:pPr>
        <w:pStyle w:val="Default"/>
        <w:spacing w:line="480" w:lineRule="auto"/>
        <w:rPr>
          <w:rFonts w:ascii="Iowan Old Style Roman" w:hAnsi="Iowan Old Style Roman" w:cs="TradeGothic Light"/>
          <w:sz w:val="21"/>
        </w:rPr>
      </w:pPr>
      <w:r w:rsidRPr="00C44986">
        <w:rPr>
          <w:rFonts w:ascii="Iowan Old Style Roman" w:hAnsi="Iowan Old Style Roman" w:cs="TradeGothic Light"/>
          <w:sz w:val="21"/>
        </w:rPr>
        <w:t xml:space="preserve">To change the </w:t>
      </w:r>
      <w:del w:id="82" w:author="Mohammed, Adil Afroze" w:date="2021-04-26T23:15:00Z">
        <w:r w:rsidR="005F0BA6" w:rsidDel="00711918">
          <w:rPr>
            <w:rFonts w:ascii="Iowan Old Style Roman" w:hAnsi="Iowan Old Style Roman" w:cs="TradeGothic Light"/>
            <w:sz w:val="21"/>
          </w:rPr>
          <w:delText>font</w:delText>
        </w:r>
        <w:r w:rsidR="00763845" w:rsidDel="00711918">
          <w:rPr>
            <w:rFonts w:ascii="Iowan Old Style Roman" w:hAnsi="Iowan Old Style Roman" w:cs="TradeGothic Light"/>
            <w:sz w:val="21"/>
          </w:rPr>
          <w:delText xml:space="preserve"> </w:delText>
        </w:r>
      </w:del>
      <w:ins w:id="83" w:author="Mohammed, Adil Afroze" w:date="2021-04-26T23:15:00Z">
        <w:r w:rsidR="00711918">
          <w:rPr>
            <w:rFonts w:ascii="Iowan Old Style Roman" w:hAnsi="Iowan Old Style Roman" w:cs="TradeGothic Light"/>
            <w:sz w:val="21"/>
          </w:rPr>
          <w:t>point</w:t>
        </w:r>
        <w:r w:rsidR="00711918">
          <w:rPr>
            <w:rFonts w:ascii="Iowan Old Style Roman" w:hAnsi="Iowan Old Style Roman" w:cs="TradeGothic Light"/>
            <w:sz w:val="21"/>
          </w:rPr>
          <w:t xml:space="preserve"> </w:t>
        </w:r>
      </w:ins>
      <w:r w:rsidR="00763845">
        <w:rPr>
          <w:rFonts w:ascii="Iowan Old Style Roman" w:hAnsi="Iowan Old Style Roman" w:cs="TradeGothic Light"/>
          <w:sz w:val="21"/>
        </w:rPr>
        <w:t>size for the fillable fields</w:t>
      </w:r>
      <w:r w:rsidRPr="00C44986">
        <w:rPr>
          <w:rFonts w:ascii="Iowan Old Style Roman" w:hAnsi="Iowan Old Style Roman" w:cs="TradeGothic Light"/>
          <w:sz w:val="21"/>
        </w:rPr>
        <w:t xml:space="preserve"> you </w:t>
      </w:r>
      <w:del w:id="84" w:author="Mohammed, Adil Afroze" w:date="2021-04-26T23:16:00Z">
        <w:r w:rsidR="000E7A09" w:rsidDel="00711918">
          <w:rPr>
            <w:rFonts w:ascii="Iowan Old Style Roman" w:hAnsi="Iowan Old Style Roman" w:cs="TradeGothic Light"/>
            <w:sz w:val="21"/>
          </w:rPr>
          <w:delText>shall</w:delText>
        </w:r>
        <w:r w:rsidRPr="00C44986" w:rsidDel="00711918">
          <w:rPr>
            <w:rFonts w:ascii="Iowan Old Style Roman" w:hAnsi="Iowan Old Style Roman" w:cs="TradeGothic Light"/>
            <w:sz w:val="21"/>
          </w:rPr>
          <w:delText xml:space="preserve"> </w:delText>
        </w:r>
      </w:del>
      <w:ins w:id="85" w:author="Mohammed, Adil Afroze" w:date="2021-04-26T23:16:00Z">
        <w:r w:rsidR="00711918">
          <w:rPr>
            <w:rFonts w:ascii="Iowan Old Style Roman" w:hAnsi="Iowan Old Style Roman" w:cs="TradeGothic Light"/>
            <w:sz w:val="21"/>
          </w:rPr>
          <w:t>must</w:t>
        </w:r>
        <w:r w:rsidR="00711918" w:rsidRPr="00C44986">
          <w:rPr>
            <w:rFonts w:ascii="Iowan Old Style Roman" w:hAnsi="Iowan Old Style Roman" w:cs="TradeGothic Light"/>
            <w:sz w:val="21"/>
          </w:rPr>
          <w:t xml:space="preserve"> </w:t>
        </w:r>
      </w:ins>
      <w:r w:rsidRPr="00C44986">
        <w:rPr>
          <w:rFonts w:ascii="Iowan Old Style Roman" w:hAnsi="Iowan Old Style Roman" w:cs="TradeGothic Light"/>
          <w:sz w:val="21"/>
        </w:rPr>
        <w:t xml:space="preserve">use </w:t>
      </w:r>
      <w:r w:rsidR="009C38D2">
        <w:rPr>
          <w:rFonts w:ascii="Iowan Old Style Roman" w:hAnsi="Iowan Old Style Roman" w:cs="TradeGothic Light"/>
          <w:sz w:val="21"/>
        </w:rPr>
        <w:t xml:space="preserve">Adobe </w:t>
      </w:r>
      <w:r w:rsidRPr="00C44986">
        <w:rPr>
          <w:rFonts w:ascii="Iowan Old Style Roman" w:hAnsi="Iowan Old Style Roman" w:cs="TradeGothic Light"/>
          <w:sz w:val="21"/>
        </w:rPr>
        <w:t>Acrobat Professional version 8, 9, X or XI. Follow these instructions for changing the Text Field Properties:</w:t>
      </w:r>
    </w:p>
    <w:p w14:paraId="5D425805" w14:textId="2DA495B4" w:rsidR="002B175D" w:rsidRPr="00C44986" w:rsidRDefault="002B175D" w:rsidP="006F079C">
      <w:pPr>
        <w:pStyle w:val="Default"/>
        <w:numPr>
          <w:ilvl w:val="0"/>
          <w:numId w:val="5"/>
        </w:numPr>
        <w:spacing w:line="480" w:lineRule="auto"/>
        <w:rPr>
          <w:rFonts w:ascii="Iowan Old Style Roman" w:hAnsi="Iowan Old Style Roman" w:cs="TradeGothic Light"/>
          <w:sz w:val="21"/>
        </w:rPr>
      </w:pPr>
      <w:r w:rsidRPr="00C44986">
        <w:rPr>
          <w:rFonts w:ascii="Iowan Old Style Roman" w:hAnsi="Iowan Old Style Roman" w:cs="TradeGothic Light"/>
          <w:sz w:val="21"/>
        </w:rPr>
        <w:t xml:space="preserve">Under the Forms menu, select </w:t>
      </w:r>
      <w:r w:rsidRPr="00711918">
        <w:rPr>
          <w:rFonts w:ascii="Iowan Old Style Roman" w:hAnsi="Iowan Old Style Roman" w:cs="TradeGothic Light"/>
          <w:b/>
          <w:bCs/>
          <w:sz w:val="21"/>
          <w:rPrChange w:id="86" w:author="Mohammed, Adil Afroze" w:date="2021-04-26T23:16:00Z">
            <w:rPr>
              <w:rFonts w:ascii="Iowan Old Style Roman" w:hAnsi="Iowan Old Style Roman" w:cs="TradeGothic Light"/>
              <w:sz w:val="21"/>
            </w:rPr>
          </w:rPrChange>
        </w:rPr>
        <w:t>Add or Edit fields. . .</w:t>
      </w:r>
    </w:p>
    <w:p w14:paraId="547F2B15" w14:textId="19F6360C" w:rsidR="002B175D" w:rsidRPr="00C44986" w:rsidRDefault="002B175D" w:rsidP="006F079C">
      <w:pPr>
        <w:pStyle w:val="Default"/>
        <w:numPr>
          <w:ilvl w:val="0"/>
          <w:numId w:val="5"/>
        </w:numPr>
        <w:spacing w:line="480" w:lineRule="auto"/>
        <w:rPr>
          <w:rFonts w:ascii="Iowan Old Style Roman" w:hAnsi="Iowan Old Style Roman" w:cs="TradeGothic Light"/>
          <w:sz w:val="21"/>
        </w:rPr>
      </w:pPr>
      <w:r w:rsidRPr="00C44986">
        <w:rPr>
          <w:rFonts w:ascii="Iowan Old Style Roman" w:hAnsi="Iowan Old Style Roman" w:cs="TradeGothic Light"/>
          <w:sz w:val="21"/>
        </w:rPr>
        <w:t xml:space="preserve">Double-click on the field </w:t>
      </w:r>
      <w:proofErr w:type="gramStart"/>
      <w:r w:rsidRPr="00C44986">
        <w:rPr>
          <w:rFonts w:ascii="Iowan Old Style Roman" w:hAnsi="Iowan Old Style Roman" w:cs="TradeGothic Light"/>
          <w:sz w:val="21"/>
        </w:rPr>
        <w:t>you’d</w:t>
      </w:r>
      <w:proofErr w:type="gramEnd"/>
      <w:r w:rsidRPr="00C44986">
        <w:rPr>
          <w:rFonts w:ascii="Iowan Old Style Roman" w:hAnsi="Iowan Old Style Roman" w:cs="TradeGothic Light"/>
          <w:sz w:val="21"/>
        </w:rPr>
        <w:t xml:space="preserve"> like to edit to view the </w:t>
      </w:r>
      <w:r w:rsidRPr="00711918">
        <w:rPr>
          <w:rFonts w:ascii="Iowan Old Style Roman" w:hAnsi="Iowan Old Style Roman" w:cs="TradeGothic Light"/>
          <w:b/>
          <w:bCs/>
          <w:sz w:val="21"/>
          <w:rPrChange w:id="87" w:author="Mohammed, Adil Afroze" w:date="2021-04-26T23:17:00Z">
            <w:rPr>
              <w:rFonts w:ascii="Iowan Old Style Roman" w:hAnsi="Iowan Old Style Roman" w:cs="TradeGothic Light"/>
              <w:sz w:val="21"/>
            </w:rPr>
          </w:rPrChange>
        </w:rPr>
        <w:t>Text Field Properties</w:t>
      </w:r>
      <w:r w:rsidRPr="00C44986">
        <w:rPr>
          <w:rFonts w:ascii="Iowan Old Style Roman" w:hAnsi="Iowan Old Style Roman" w:cs="TradeGothic Light"/>
          <w:sz w:val="21"/>
        </w:rPr>
        <w:t xml:space="preserve"> dialog box.</w:t>
      </w:r>
    </w:p>
    <w:p w14:paraId="62F9887E" w14:textId="724A391D" w:rsidR="002B175D" w:rsidRPr="00C44986" w:rsidRDefault="00711918" w:rsidP="006F079C">
      <w:pPr>
        <w:pStyle w:val="Default"/>
        <w:numPr>
          <w:ilvl w:val="0"/>
          <w:numId w:val="5"/>
        </w:numPr>
        <w:spacing w:line="480" w:lineRule="auto"/>
        <w:rPr>
          <w:rFonts w:ascii="Iowan Old Style Roman" w:hAnsi="Iowan Old Style Roman" w:cs="TradeGothic Light"/>
          <w:sz w:val="21"/>
        </w:rPr>
      </w:pPr>
      <w:ins w:id="88" w:author="Mohammed, Adil Afroze" w:date="2021-04-26T23:17:00Z">
        <w:r>
          <w:rPr>
            <w:rFonts w:ascii="Iowan Old Style Roman" w:hAnsi="Iowan Old Style Roman" w:cs="TradeGothic Light"/>
            <w:sz w:val="21"/>
          </w:rPr>
          <w:t xml:space="preserve">Select the </w:t>
        </w:r>
        <w:r w:rsidRPr="00711918">
          <w:rPr>
            <w:rFonts w:ascii="Iowan Old Style Roman" w:hAnsi="Iowan Old Style Roman" w:cs="TradeGothic Light"/>
            <w:b/>
            <w:bCs/>
            <w:sz w:val="21"/>
            <w:rPrChange w:id="89" w:author="Mohammed, Adil Afroze" w:date="2021-04-26T23:18:00Z">
              <w:rPr>
                <w:rFonts w:ascii="Iowan Old Style Roman" w:hAnsi="Iowan Old Style Roman" w:cs="TradeGothic Light"/>
                <w:sz w:val="21"/>
              </w:rPr>
            </w:rPrChange>
          </w:rPr>
          <w:t>Appearance</w:t>
        </w:r>
        <w:r>
          <w:rPr>
            <w:rFonts w:ascii="Iowan Old Style Roman" w:hAnsi="Iowan Old Style Roman" w:cs="TradeGothic Light"/>
            <w:sz w:val="21"/>
          </w:rPr>
          <w:t xml:space="preserve"> tab. </w:t>
        </w:r>
      </w:ins>
      <w:r w:rsidR="009D0C0F">
        <w:rPr>
          <w:rFonts w:ascii="Iowan Old Style Roman" w:hAnsi="Iowan Old Style Roman" w:cs="TradeGothic Light"/>
          <w:sz w:val="21"/>
        </w:rPr>
        <w:t xml:space="preserve">In the Text section, </w:t>
      </w:r>
      <w:ins w:id="90" w:author="Mohammed, Adil Afroze" w:date="2021-04-26T23:17:00Z">
        <w:r>
          <w:rPr>
            <w:rFonts w:ascii="Iowan Old Style Roman" w:hAnsi="Iowan Old Style Roman" w:cs="TradeGothic Light"/>
            <w:sz w:val="21"/>
          </w:rPr>
          <w:t xml:space="preserve">change </w:t>
        </w:r>
      </w:ins>
      <w:r w:rsidR="002B175D" w:rsidRPr="00C44986">
        <w:rPr>
          <w:rFonts w:ascii="Iowan Old Style Roman" w:hAnsi="Iowan Old Style Roman" w:cs="TradeGothic Light"/>
          <w:sz w:val="21"/>
        </w:rPr>
        <w:t xml:space="preserve">the Font Size </w:t>
      </w:r>
      <w:del w:id="91" w:author="Mohammed, Adil Afroze" w:date="2021-04-26T23:18:00Z">
        <w:r w:rsidR="009D0C0F" w:rsidDel="00711918">
          <w:rPr>
            <w:rFonts w:ascii="Iowan Old Style Roman" w:hAnsi="Iowan Old Style Roman" w:cs="TradeGothic Light"/>
            <w:sz w:val="21"/>
          </w:rPr>
          <w:delText xml:space="preserve">can be changed </w:delText>
        </w:r>
      </w:del>
      <w:r w:rsidR="00572034">
        <w:rPr>
          <w:rFonts w:ascii="Iowan Old Style Roman" w:hAnsi="Iowan Old Style Roman" w:cs="TradeGothic Light"/>
          <w:sz w:val="21"/>
        </w:rPr>
        <w:t>using the pop-up menu or typ</w:t>
      </w:r>
      <w:ins w:id="92" w:author="Mohammed, Adil Afroze" w:date="2021-04-26T23:18:00Z">
        <w:r>
          <w:rPr>
            <w:rFonts w:ascii="Iowan Old Style Roman" w:hAnsi="Iowan Old Style Roman" w:cs="TradeGothic Light"/>
            <w:sz w:val="21"/>
          </w:rPr>
          <w:t>e</w:t>
        </w:r>
      </w:ins>
      <w:del w:id="93" w:author="Mohammed, Adil Afroze" w:date="2021-04-26T23:18:00Z">
        <w:r w:rsidR="00572034" w:rsidDel="00711918">
          <w:rPr>
            <w:rFonts w:ascii="Iowan Old Style Roman" w:hAnsi="Iowan Old Style Roman" w:cs="TradeGothic Light"/>
            <w:sz w:val="21"/>
          </w:rPr>
          <w:delText>ing</w:delText>
        </w:r>
      </w:del>
      <w:r w:rsidR="002B175D" w:rsidRPr="00C44986">
        <w:rPr>
          <w:rFonts w:ascii="Iowan Old Style Roman" w:hAnsi="Iowan Old Style Roman" w:cs="TradeGothic Light"/>
          <w:sz w:val="21"/>
        </w:rPr>
        <w:t xml:space="preserve"> in the point size </w:t>
      </w:r>
      <w:proofErr w:type="gramStart"/>
      <w:r w:rsidR="002B175D" w:rsidRPr="00C44986">
        <w:rPr>
          <w:rFonts w:ascii="Iowan Old Style Roman" w:hAnsi="Iowan Old Style Roman" w:cs="TradeGothic Light"/>
          <w:sz w:val="21"/>
        </w:rPr>
        <w:t>you’d</w:t>
      </w:r>
      <w:proofErr w:type="gramEnd"/>
      <w:r w:rsidR="002B175D" w:rsidRPr="00C44986">
        <w:rPr>
          <w:rFonts w:ascii="Iowan Old Style Roman" w:hAnsi="Iowan Old Style Roman" w:cs="TradeGothic Light"/>
          <w:sz w:val="21"/>
        </w:rPr>
        <w:t xml:space="preserve"> like to use</w:t>
      </w:r>
      <w:ins w:id="94" w:author="Mohammed, Adil Afroze" w:date="2021-04-26T23:18:00Z">
        <w:r>
          <w:rPr>
            <w:rFonts w:ascii="Iowan Old Style Roman" w:hAnsi="Iowan Old Style Roman" w:cs="TradeGothic Light"/>
            <w:sz w:val="21"/>
          </w:rPr>
          <w:t>.</w:t>
        </w:r>
      </w:ins>
      <w:r w:rsidR="00C24BF0">
        <w:rPr>
          <w:rFonts w:ascii="Iowan Old Style Roman" w:hAnsi="Iowan Old Style Roman" w:cs="TradeGothic Light"/>
          <w:sz w:val="21"/>
        </w:rPr>
        <w:t xml:space="preserve"> </w:t>
      </w:r>
      <w:del w:id="95" w:author="Mohammed, Adil Afroze" w:date="2021-04-26T23:18:00Z">
        <w:r w:rsidR="00C24BF0" w:rsidDel="00711918">
          <w:rPr>
            <w:rFonts w:ascii="Iowan Old Style Roman" w:hAnsi="Iowan Old Style Roman" w:cs="TradeGothic Light"/>
            <w:sz w:val="21"/>
          </w:rPr>
          <w:delText>by s</w:delText>
        </w:r>
        <w:r w:rsidR="00C24BF0" w:rsidRPr="00C44986" w:rsidDel="00711918">
          <w:rPr>
            <w:rFonts w:ascii="Iowan Old Style Roman" w:hAnsi="Iowan Old Style Roman" w:cs="TradeGothic Light"/>
            <w:sz w:val="21"/>
          </w:rPr>
          <w:delText>elect</w:delText>
        </w:r>
        <w:r w:rsidR="00C24BF0" w:rsidDel="00711918">
          <w:rPr>
            <w:rFonts w:ascii="Iowan Old Style Roman" w:hAnsi="Iowan Old Style Roman" w:cs="TradeGothic Light"/>
            <w:sz w:val="21"/>
          </w:rPr>
          <w:delText>ing</w:delText>
        </w:r>
        <w:r w:rsidR="00C24BF0" w:rsidRPr="00C44986" w:rsidDel="00711918">
          <w:rPr>
            <w:rFonts w:ascii="Iowan Old Style Roman" w:hAnsi="Iowan Old Style Roman" w:cs="TradeGothic Light"/>
            <w:sz w:val="21"/>
          </w:rPr>
          <w:delText xml:space="preserve"> the Appearance tab.</w:delText>
        </w:r>
      </w:del>
    </w:p>
    <w:p w14:paraId="334A81A6" w14:textId="04AEB75F" w:rsidR="002B175D" w:rsidRPr="00C44986" w:rsidRDefault="002B175D" w:rsidP="006F079C">
      <w:pPr>
        <w:pStyle w:val="Default"/>
        <w:numPr>
          <w:ilvl w:val="0"/>
          <w:numId w:val="5"/>
        </w:numPr>
        <w:spacing w:line="480" w:lineRule="auto"/>
        <w:rPr>
          <w:rFonts w:ascii="Iowan Old Style Roman" w:hAnsi="Iowan Old Style Roman" w:cs="TradeGothic Light"/>
          <w:sz w:val="21"/>
        </w:rPr>
      </w:pPr>
      <w:r w:rsidRPr="00C44986">
        <w:rPr>
          <w:rFonts w:ascii="Iowan Old Style Roman" w:hAnsi="Iowan Old Style Roman" w:cs="TradeGothic Light"/>
          <w:sz w:val="21"/>
        </w:rPr>
        <w:t xml:space="preserve">Click </w:t>
      </w:r>
      <w:r w:rsidRPr="00711918">
        <w:rPr>
          <w:rFonts w:ascii="Iowan Old Style Roman" w:hAnsi="Iowan Old Style Roman" w:cs="TradeGothic Light"/>
          <w:b/>
          <w:bCs/>
          <w:sz w:val="21"/>
          <w:rPrChange w:id="96" w:author="Mohammed, Adil Afroze" w:date="2021-04-26T23:18:00Z">
            <w:rPr>
              <w:rFonts w:ascii="Iowan Old Style Roman" w:hAnsi="Iowan Old Style Roman" w:cs="TradeGothic Light"/>
              <w:sz w:val="21"/>
            </w:rPr>
          </w:rPrChange>
        </w:rPr>
        <w:t>Close</w:t>
      </w:r>
      <w:r w:rsidRPr="00C44986">
        <w:rPr>
          <w:rFonts w:ascii="Iowan Old Style Roman" w:hAnsi="Iowan Old Style Roman" w:cs="TradeGothic Light"/>
          <w:sz w:val="21"/>
        </w:rPr>
        <w:t xml:space="preserve"> in the bottom right corner of the Appearance window.</w:t>
      </w:r>
    </w:p>
    <w:p w14:paraId="144DB894" w14:textId="53B52378" w:rsidR="002B175D" w:rsidRPr="00C44986" w:rsidRDefault="002B175D" w:rsidP="006F079C">
      <w:pPr>
        <w:pStyle w:val="Default"/>
        <w:numPr>
          <w:ilvl w:val="0"/>
          <w:numId w:val="5"/>
        </w:numPr>
        <w:spacing w:line="480" w:lineRule="auto"/>
        <w:rPr>
          <w:rFonts w:ascii="Iowan Old Style Roman" w:hAnsi="Iowan Old Style Roman" w:cs="TradeGothic Light"/>
          <w:sz w:val="21"/>
        </w:rPr>
      </w:pPr>
      <w:r w:rsidRPr="00C44986">
        <w:rPr>
          <w:rFonts w:ascii="Iowan Old Style Roman" w:hAnsi="Iowan Old Style Roman" w:cs="TradeGothic Light"/>
          <w:sz w:val="21"/>
        </w:rPr>
        <w:t xml:space="preserve">Under the Forms menu, select </w:t>
      </w:r>
      <w:r w:rsidRPr="00711918">
        <w:rPr>
          <w:rFonts w:ascii="Iowan Old Style Roman" w:hAnsi="Iowan Old Style Roman" w:cs="TradeGothic Light"/>
          <w:b/>
          <w:bCs/>
          <w:sz w:val="21"/>
          <w:rPrChange w:id="97" w:author="Mohammed, Adil Afroze" w:date="2021-04-26T23:18:00Z">
            <w:rPr>
              <w:rFonts w:ascii="Iowan Old Style Roman" w:hAnsi="Iowan Old Style Roman" w:cs="TradeGothic Light"/>
              <w:sz w:val="21"/>
            </w:rPr>
          </w:rPrChange>
        </w:rPr>
        <w:t>Close Form Editing</w:t>
      </w:r>
      <w:r w:rsidRPr="00C44986">
        <w:rPr>
          <w:rFonts w:ascii="Iowan Old Style Roman" w:hAnsi="Iowan Old Style Roman" w:cs="TradeGothic Light"/>
          <w:sz w:val="21"/>
        </w:rPr>
        <w:t xml:space="preserve">. Then add your text as needed. It will appear in the new font size </w:t>
      </w:r>
      <w:proofErr w:type="gramStart"/>
      <w:r w:rsidRPr="00C44986">
        <w:rPr>
          <w:rFonts w:ascii="Iowan Old Style Roman" w:hAnsi="Iowan Old Style Roman" w:cs="TradeGothic Light"/>
          <w:sz w:val="21"/>
        </w:rPr>
        <w:t>you’ve</w:t>
      </w:r>
      <w:proofErr w:type="gramEnd"/>
      <w:r w:rsidRPr="00C44986">
        <w:rPr>
          <w:rFonts w:ascii="Iowan Old Style Roman" w:hAnsi="Iowan Old Style Roman" w:cs="TradeGothic Light"/>
          <w:sz w:val="21"/>
        </w:rPr>
        <w:t xml:space="preserve"> selected.</w:t>
      </w:r>
    </w:p>
    <w:p w14:paraId="5FE79E6A" w14:textId="77777777" w:rsidR="002B175D" w:rsidRPr="00C44986" w:rsidRDefault="002B175D" w:rsidP="006F079C">
      <w:pPr>
        <w:pStyle w:val="Default"/>
        <w:spacing w:line="480" w:lineRule="auto"/>
        <w:rPr>
          <w:rFonts w:ascii="Iowan Old Style Roman" w:hAnsi="Iowan Old Style Roman" w:cs="TradeGothic Light"/>
          <w:sz w:val="21"/>
        </w:rPr>
      </w:pPr>
    </w:p>
    <w:sectPr w:rsidR="002B175D" w:rsidRPr="00C44986" w:rsidSect="00F31544">
      <w:footerReference w:type="even" r:id="rId8"/>
      <w:footerReference w:type="default" r:id="rId9"/>
      <w:pgSz w:w="12240" w:h="15840"/>
      <w:pgMar w:top="1440" w:right="216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AD9B" w14:textId="77777777" w:rsidR="006E1CE9" w:rsidRDefault="006E1CE9" w:rsidP="00DD2267">
      <w:r>
        <w:separator/>
      </w:r>
    </w:p>
  </w:endnote>
  <w:endnote w:type="continuationSeparator" w:id="0">
    <w:p w14:paraId="4C2FE82C" w14:textId="77777777" w:rsidR="006E1CE9" w:rsidRDefault="006E1CE9" w:rsidP="00DD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owan Old Style Roman">
    <w:altName w:val="Georgia"/>
    <w:charset w:val="00"/>
    <w:family w:val="roman"/>
    <w:pitch w:val="variable"/>
    <w:sig w:usb0="00000001" w:usb1="400020CB" w:usb2="00000000" w:usb3="00000000" w:csb0="00000093" w:csb1="00000000"/>
  </w:font>
  <w:font w:name="TradeGothic Bold">
    <w:altName w:val="Calibri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radeGothic">
    <w:altName w:val="Calibri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radeGothic Light">
    <w:altName w:val="Calibri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2EA7" w14:textId="77777777" w:rsidR="00A5307D" w:rsidRDefault="00A5307D" w:rsidP="00297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549A0F" w14:textId="77777777" w:rsidR="00A5307D" w:rsidRDefault="00A53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23C1" w14:textId="139CB2F9" w:rsidR="00A5307D" w:rsidRDefault="00A5307D" w:rsidP="00297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7E7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5B485E" w14:textId="77777777" w:rsidR="00A5307D" w:rsidRDefault="00A53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C9A3" w14:textId="77777777" w:rsidR="006E1CE9" w:rsidRDefault="006E1CE9" w:rsidP="00DD2267">
      <w:r>
        <w:separator/>
      </w:r>
    </w:p>
  </w:footnote>
  <w:footnote w:type="continuationSeparator" w:id="0">
    <w:p w14:paraId="4280447D" w14:textId="77777777" w:rsidR="006E1CE9" w:rsidRDefault="006E1CE9" w:rsidP="00DD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D29"/>
    <w:multiLevelType w:val="hybridMultilevel"/>
    <w:tmpl w:val="BE28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510C19"/>
    <w:multiLevelType w:val="hybridMultilevel"/>
    <w:tmpl w:val="70D2BB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C6F2AB6"/>
    <w:multiLevelType w:val="hybridMultilevel"/>
    <w:tmpl w:val="6F5E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6523C"/>
    <w:multiLevelType w:val="hybridMultilevel"/>
    <w:tmpl w:val="174C2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B182A"/>
    <w:multiLevelType w:val="hybridMultilevel"/>
    <w:tmpl w:val="853FF4B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97D0A5A"/>
    <w:multiLevelType w:val="hybridMultilevel"/>
    <w:tmpl w:val="761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ed, Adil Afroze">
    <w15:presenceInfo w15:providerId="None" w15:userId="Mohammed, Adil Afroz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51"/>
    <w:rsid w:val="000032B8"/>
    <w:rsid w:val="000155A0"/>
    <w:rsid w:val="000239BA"/>
    <w:rsid w:val="00027079"/>
    <w:rsid w:val="00036EBF"/>
    <w:rsid w:val="000661CE"/>
    <w:rsid w:val="00074279"/>
    <w:rsid w:val="0008248B"/>
    <w:rsid w:val="000828F8"/>
    <w:rsid w:val="00083988"/>
    <w:rsid w:val="0009091D"/>
    <w:rsid w:val="000A0DF3"/>
    <w:rsid w:val="000D76A7"/>
    <w:rsid w:val="000E043B"/>
    <w:rsid w:val="000E58EB"/>
    <w:rsid w:val="000E7A09"/>
    <w:rsid w:val="000F143B"/>
    <w:rsid w:val="00106ADB"/>
    <w:rsid w:val="00112433"/>
    <w:rsid w:val="00124417"/>
    <w:rsid w:val="00141659"/>
    <w:rsid w:val="001608C7"/>
    <w:rsid w:val="001716E9"/>
    <w:rsid w:val="0018034B"/>
    <w:rsid w:val="001C14AF"/>
    <w:rsid w:val="001C2019"/>
    <w:rsid w:val="001D5B20"/>
    <w:rsid w:val="001D5F1B"/>
    <w:rsid w:val="001F7D91"/>
    <w:rsid w:val="00231674"/>
    <w:rsid w:val="00247915"/>
    <w:rsid w:val="0025176D"/>
    <w:rsid w:val="00254DEB"/>
    <w:rsid w:val="0026173D"/>
    <w:rsid w:val="00262B17"/>
    <w:rsid w:val="00273779"/>
    <w:rsid w:val="00285E92"/>
    <w:rsid w:val="00290BAF"/>
    <w:rsid w:val="002B175D"/>
    <w:rsid w:val="002B3D02"/>
    <w:rsid w:val="002C024D"/>
    <w:rsid w:val="002C2D05"/>
    <w:rsid w:val="002C7D40"/>
    <w:rsid w:val="002E2544"/>
    <w:rsid w:val="0031680D"/>
    <w:rsid w:val="00317CFD"/>
    <w:rsid w:val="00364013"/>
    <w:rsid w:val="00381F78"/>
    <w:rsid w:val="00387617"/>
    <w:rsid w:val="0039521A"/>
    <w:rsid w:val="003B1FF0"/>
    <w:rsid w:val="003B498A"/>
    <w:rsid w:val="00421B24"/>
    <w:rsid w:val="00430403"/>
    <w:rsid w:val="004444DE"/>
    <w:rsid w:val="004703E6"/>
    <w:rsid w:val="00493911"/>
    <w:rsid w:val="004A7052"/>
    <w:rsid w:val="004B067A"/>
    <w:rsid w:val="004B633D"/>
    <w:rsid w:val="004C59A9"/>
    <w:rsid w:val="004D3B4B"/>
    <w:rsid w:val="004E2967"/>
    <w:rsid w:val="00505154"/>
    <w:rsid w:val="005120B2"/>
    <w:rsid w:val="00515CFC"/>
    <w:rsid w:val="00544572"/>
    <w:rsid w:val="005535DC"/>
    <w:rsid w:val="005552CA"/>
    <w:rsid w:val="00572034"/>
    <w:rsid w:val="005904A5"/>
    <w:rsid w:val="005F0BA6"/>
    <w:rsid w:val="005F7954"/>
    <w:rsid w:val="00616FDC"/>
    <w:rsid w:val="00622FC7"/>
    <w:rsid w:val="0065579C"/>
    <w:rsid w:val="00656419"/>
    <w:rsid w:val="00670E53"/>
    <w:rsid w:val="00674A98"/>
    <w:rsid w:val="00690534"/>
    <w:rsid w:val="006A06B6"/>
    <w:rsid w:val="006B1DEE"/>
    <w:rsid w:val="006D25C7"/>
    <w:rsid w:val="006D3B15"/>
    <w:rsid w:val="006E1CE9"/>
    <w:rsid w:val="006E7E90"/>
    <w:rsid w:val="006F079C"/>
    <w:rsid w:val="00711918"/>
    <w:rsid w:val="00715004"/>
    <w:rsid w:val="007259C6"/>
    <w:rsid w:val="0073461B"/>
    <w:rsid w:val="007511D9"/>
    <w:rsid w:val="0075663E"/>
    <w:rsid w:val="00763845"/>
    <w:rsid w:val="00763C6A"/>
    <w:rsid w:val="007643B7"/>
    <w:rsid w:val="00771288"/>
    <w:rsid w:val="00772F96"/>
    <w:rsid w:val="00776051"/>
    <w:rsid w:val="00780844"/>
    <w:rsid w:val="00783B82"/>
    <w:rsid w:val="007A0A78"/>
    <w:rsid w:val="007E6869"/>
    <w:rsid w:val="007F58F5"/>
    <w:rsid w:val="008126C3"/>
    <w:rsid w:val="008413EE"/>
    <w:rsid w:val="00845910"/>
    <w:rsid w:val="008566FA"/>
    <w:rsid w:val="00860CA4"/>
    <w:rsid w:val="00862B67"/>
    <w:rsid w:val="00871476"/>
    <w:rsid w:val="00894616"/>
    <w:rsid w:val="00896CDD"/>
    <w:rsid w:val="008A2CC6"/>
    <w:rsid w:val="008B340A"/>
    <w:rsid w:val="008C6FBE"/>
    <w:rsid w:val="008E4348"/>
    <w:rsid w:val="008F44A3"/>
    <w:rsid w:val="008F7E6D"/>
    <w:rsid w:val="00900F14"/>
    <w:rsid w:val="00915E87"/>
    <w:rsid w:val="00916557"/>
    <w:rsid w:val="0092270E"/>
    <w:rsid w:val="0093114B"/>
    <w:rsid w:val="0093654E"/>
    <w:rsid w:val="00987997"/>
    <w:rsid w:val="009944DC"/>
    <w:rsid w:val="009B10CC"/>
    <w:rsid w:val="009C38D2"/>
    <w:rsid w:val="009D0C0F"/>
    <w:rsid w:val="009D7513"/>
    <w:rsid w:val="009F41D5"/>
    <w:rsid w:val="00A03743"/>
    <w:rsid w:val="00A2233A"/>
    <w:rsid w:val="00A3594F"/>
    <w:rsid w:val="00A5307D"/>
    <w:rsid w:val="00A7732E"/>
    <w:rsid w:val="00A933F2"/>
    <w:rsid w:val="00AB4ADD"/>
    <w:rsid w:val="00AB67EA"/>
    <w:rsid w:val="00AC0BC3"/>
    <w:rsid w:val="00AC2EC9"/>
    <w:rsid w:val="00AE592C"/>
    <w:rsid w:val="00AE6D37"/>
    <w:rsid w:val="00B024DE"/>
    <w:rsid w:val="00B037C0"/>
    <w:rsid w:val="00B23D01"/>
    <w:rsid w:val="00B31E85"/>
    <w:rsid w:val="00B32E6D"/>
    <w:rsid w:val="00B43873"/>
    <w:rsid w:val="00B56023"/>
    <w:rsid w:val="00B57627"/>
    <w:rsid w:val="00B71CCF"/>
    <w:rsid w:val="00B75021"/>
    <w:rsid w:val="00B93258"/>
    <w:rsid w:val="00BC4B90"/>
    <w:rsid w:val="00BD37AA"/>
    <w:rsid w:val="00BD4CD6"/>
    <w:rsid w:val="00BE2432"/>
    <w:rsid w:val="00BE7E73"/>
    <w:rsid w:val="00BF5556"/>
    <w:rsid w:val="00C0173B"/>
    <w:rsid w:val="00C11586"/>
    <w:rsid w:val="00C11635"/>
    <w:rsid w:val="00C24BF0"/>
    <w:rsid w:val="00C27974"/>
    <w:rsid w:val="00C44986"/>
    <w:rsid w:val="00C45192"/>
    <w:rsid w:val="00C67671"/>
    <w:rsid w:val="00C749F4"/>
    <w:rsid w:val="00C76079"/>
    <w:rsid w:val="00CB66A9"/>
    <w:rsid w:val="00CE5E2C"/>
    <w:rsid w:val="00D453D5"/>
    <w:rsid w:val="00D70FFA"/>
    <w:rsid w:val="00D96632"/>
    <w:rsid w:val="00DC14D4"/>
    <w:rsid w:val="00DD1AC1"/>
    <w:rsid w:val="00DD2267"/>
    <w:rsid w:val="00DE2F7B"/>
    <w:rsid w:val="00DF5916"/>
    <w:rsid w:val="00E00A7A"/>
    <w:rsid w:val="00E2058C"/>
    <w:rsid w:val="00E700BB"/>
    <w:rsid w:val="00E77320"/>
    <w:rsid w:val="00E86F05"/>
    <w:rsid w:val="00EA299E"/>
    <w:rsid w:val="00EA44EC"/>
    <w:rsid w:val="00EA4CFB"/>
    <w:rsid w:val="00EB4697"/>
    <w:rsid w:val="00EE46EF"/>
    <w:rsid w:val="00F30C79"/>
    <w:rsid w:val="00F313B4"/>
    <w:rsid w:val="00F31544"/>
    <w:rsid w:val="00F325B5"/>
    <w:rsid w:val="00F355FE"/>
    <w:rsid w:val="00F407CD"/>
    <w:rsid w:val="00F440B0"/>
    <w:rsid w:val="00F72F30"/>
    <w:rsid w:val="00F86A27"/>
    <w:rsid w:val="00F97A5E"/>
    <w:rsid w:val="00FA3870"/>
    <w:rsid w:val="00FC4D18"/>
    <w:rsid w:val="00FE1366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5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1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2">
    <w:name w:val="heading 2"/>
    <w:basedOn w:val="Default"/>
    <w:next w:val="Normal"/>
    <w:link w:val="Heading2Char"/>
    <w:qFormat/>
    <w:rsid w:val="00421B24"/>
    <w:pPr>
      <w:spacing w:before="500" w:after="158" w:line="281" w:lineRule="atLeast"/>
      <w:outlineLvl w:val="1"/>
    </w:pPr>
    <w:rPr>
      <w:rFonts w:ascii="Iowan Old Style Roman" w:hAnsi="Iowan Old Style Roman"/>
      <w:b/>
      <w:bCs/>
      <w:color w:val="000000" w:themeColor="text1"/>
      <w:szCs w:val="28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21B24"/>
    <w:pPr>
      <w:spacing w:after="163" w:line="211" w:lineRule="atLeast"/>
      <w:outlineLvl w:val="2"/>
    </w:pPr>
    <w:rPr>
      <w:rFonts w:ascii="Iowan Old Style Roman" w:hAnsi="Iowan Old Style Roman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21B24"/>
    <w:rPr>
      <w:rFonts w:ascii="Iowan Old Style Roman" w:hAnsi="Iowan Old Style Roman" w:cs="TradeGothic Bold"/>
      <w:b/>
      <w:bCs/>
      <w:color w:val="000000" w:themeColor="text1"/>
      <w:szCs w:val="28"/>
    </w:rPr>
  </w:style>
  <w:style w:type="paragraph" w:styleId="BodyText">
    <w:name w:val="Body Text"/>
    <w:basedOn w:val="Normal"/>
    <w:link w:val="BodyTextChar"/>
    <w:semiHidden/>
    <w:rsid w:val="00C67671"/>
    <w:pPr>
      <w:spacing w:line="480" w:lineRule="auto"/>
      <w:ind w:firstLine="72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67671"/>
    <w:rPr>
      <w:rFonts w:ascii="Times New Roman" w:eastAsia="Times New Roman" w:hAnsi="Times New Roman" w:cs="Times New Roman"/>
      <w:noProof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D2267"/>
  </w:style>
  <w:style w:type="character" w:customStyle="1" w:styleId="FootnoteTextChar">
    <w:name w:val="Footnote Text Char"/>
    <w:basedOn w:val="DefaultParagraphFont"/>
    <w:link w:val="FootnoteText"/>
    <w:uiPriority w:val="99"/>
    <w:rsid w:val="00DD2267"/>
  </w:style>
  <w:style w:type="character" w:styleId="FootnoteReference">
    <w:name w:val="footnote reference"/>
    <w:basedOn w:val="DefaultParagraphFont"/>
    <w:uiPriority w:val="99"/>
    <w:unhideWhenUsed/>
    <w:rsid w:val="00DD226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70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0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53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07D"/>
  </w:style>
  <w:style w:type="character" w:styleId="PageNumber">
    <w:name w:val="page number"/>
    <w:basedOn w:val="DefaultParagraphFont"/>
    <w:uiPriority w:val="99"/>
    <w:semiHidden/>
    <w:unhideWhenUsed/>
    <w:rsid w:val="00A5307D"/>
  </w:style>
  <w:style w:type="paragraph" w:styleId="BalloonText">
    <w:name w:val="Balloon Text"/>
    <w:basedOn w:val="Normal"/>
    <w:link w:val="BalloonTextChar"/>
    <w:uiPriority w:val="99"/>
    <w:semiHidden/>
    <w:unhideWhenUsed/>
    <w:rsid w:val="0001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A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493911"/>
    <w:pPr>
      <w:widowControl w:val="0"/>
      <w:autoSpaceDE w:val="0"/>
      <w:autoSpaceDN w:val="0"/>
      <w:adjustRightInd w:val="0"/>
    </w:pPr>
    <w:rPr>
      <w:rFonts w:ascii="TradeGothic Bold" w:hAnsi="TradeGothic Bold" w:cs="TradeGothic Bold"/>
      <w:color w:val="000000"/>
    </w:rPr>
  </w:style>
  <w:style w:type="paragraph" w:customStyle="1" w:styleId="Pa1">
    <w:name w:val="Pa1"/>
    <w:basedOn w:val="Default"/>
    <w:next w:val="Default"/>
    <w:uiPriority w:val="99"/>
    <w:rsid w:val="00493911"/>
    <w:pPr>
      <w:spacing w:line="211" w:lineRule="atLeast"/>
    </w:pPr>
    <w:rPr>
      <w:rFonts w:cstheme="minorBidi"/>
      <w:color w:val="auto"/>
    </w:rPr>
  </w:style>
  <w:style w:type="paragraph" w:customStyle="1" w:styleId="A4">
    <w:name w:val="A4"/>
    <w:basedOn w:val="Default"/>
    <w:next w:val="Default"/>
    <w:uiPriority w:val="99"/>
    <w:rsid w:val="00715004"/>
    <w:pPr>
      <w:spacing w:line="26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715004"/>
    <w:pPr>
      <w:spacing w:line="2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1608C7"/>
    <w:pPr>
      <w:spacing w:line="28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21B24"/>
    <w:rPr>
      <w:rFonts w:ascii="Iowan Old Style Roman" w:hAnsi="Iowan Old Style Roman" w:cs="TradeGothic Bold"/>
      <w:b/>
      <w:bCs/>
      <w:color w:val="000000" w:themeColor="tex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8486B414-A4EB-445A-8EBC-22447974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Sydow Campbell</dc:creator>
  <cp:keywords/>
  <dc:description/>
  <cp:lastModifiedBy>Mohammed, Adil Afroze</cp:lastModifiedBy>
  <cp:revision>2</cp:revision>
  <cp:lastPrinted>2018-02-28T21:38:00Z</cp:lastPrinted>
  <dcterms:created xsi:type="dcterms:W3CDTF">2021-04-27T04:25:00Z</dcterms:created>
  <dcterms:modified xsi:type="dcterms:W3CDTF">2021-04-27T04:25:00Z</dcterms:modified>
</cp:coreProperties>
</file>